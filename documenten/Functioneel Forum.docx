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6162D82A">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33AF7"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61379283" w:rsidR="00F54C1C" w:rsidRPr="00CF4DCA" w:rsidRDefault="00211683" w:rsidP="00F54C1C">
      <w:pPr>
        <w:jc w:val="center"/>
        <w:rPr>
          <w:rFonts w:ascii="Cambria" w:hAnsi="Cambria"/>
          <w:b/>
          <w:sz w:val="44"/>
          <w:szCs w:val="44"/>
          <w:lang w:val="nl-NL"/>
        </w:rPr>
      </w:pPr>
      <w:ins w:id="0" w:author="Dieko Meijers" w:date="2017-05-16T13:06:00Z">
        <w:r>
          <w:rPr>
            <w:rFonts w:ascii="Cambria" w:hAnsi="Cambria"/>
            <w:b/>
            <w:sz w:val="44"/>
            <w:szCs w:val="44"/>
            <w:lang w:val="nl-NL"/>
          </w:rPr>
          <w:t>Alfa College</w:t>
        </w:r>
      </w:ins>
      <w:del w:id="1" w:author="Dieko Meijers" w:date="2017-05-16T13:06:00Z">
        <w:r w:rsidR="00F54C1C" w:rsidRPr="00CF4DCA" w:rsidDel="00211683">
          <w:rPr>
            <w:rFonts w:ascii="Cambria" w:hAnsi="Cambria"/>
            <w:b/>
            <w:sz w:val="44"/>
            <w:szCs w:val="44"/>
            <w:lang w:val="nl-NL"/>
          </w:rPr>
          <w:delText>&lt;Naam Bedrijf opdrachtgever&gt;</w:delText>
        </w:r>
      </w:del>
    </w:p>
    <w:p w14:paraId="4AD2C32F" w14:textId="77777777" w:rsidR="00D25649" w:rsidRPr="00CF4DCA" w:rsidRDefault="00D25649" w:rsidP="00F54C1C">
      <w:pPr>
        <w:jc w:val="center"/>
        <w:rPr>
          <w:rFonts w:ascii="Cambria" w:hAnsi="Cambria"/>
          <w:b/>
          <w:sz w:val="44"/>
          <w:szCs w:val="44"/>
          <w:lang w:val="nl-NL"/>
        </w:rPr>
      </w:pPr>
    </w:p>
    <w:p w14:paraId="42A408A1" w14:textId="2BFC8462" w:rsidR="00F54C1C" w:rsidRPr="00CF4DCA" w:rsidRDefault="00211683" w:rsidP="00F54C1C">
      <w:pPr>
        <w:jc w:val="center"/>
        <w:rPr>
          <w:rFonts w:ascii="Cambria" w:hAnsi="Cambria"/>
          <w:b/>
          <w:sz w:val="44"/>
          <w:szCs w:val="44"/>
          <w:lang w:val="nl-NL"/>
        </w:rPr>
      </w:pPr>
      <w:ins w:id="2" w:author="Dieko Meijers" w:date="2017-05-16T13:06:00Z">
        <w:r>
          <w:rPr>
            <w:rFonts w:ascii="Cambria" w:hAnsi="Cambria"/>
            <w:b/>
            <w:sz w:val="44"/>
            <w:szCs w:val="44"/>
            <w:lang w:val="nl-NL"/>
          </w:rPr>
          <w:t>Project Forum</w:t>
        </w:r>
      </w:ins>
      <w:del w:id="3" w:author="Dieko Meijers" w:date="2017-05-16T13:06:00Z">
        <w:r w:rsidR="00F54C1C" w:rsidRPr="00CF4DCA" w:rsidDel="00211683">
          <w:rPr>
            <w:rFonts w:ascii="Cambria" w:hAnsi="Cambria"/>
            <w:b/>
            <w:sz w:val="44"/>
            <w:szCs w:val="44"/>
            <w:lang w:val="nl-NL"/>
          </w:rPr>
          <w:delText>&lt;Naam Project&gt;</w:delText>
        </w:r>
      </w:del>
    </w:p>
    <w:p w14:paraId="29EBE95F" w14:textId="116F6072"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 xml:space="preserve">Project </w:t>
      </w:r>
      <w:ins w:id="4" w:author="Dieko Meijers" w:date="2017-05-16T13:06:00Z">
        <w:r w:rsidR="00211683">
          <w:rPr>
            <w:rFonts w:ascii="Cambria" w:hAnsi="Cambria"/>
            <w:b/>
            <w:sz w:val="36"/>
            <w:szCs w:val="36"/>
            <w:lang w:val="nl-NL"/>
          </w:rPr>
          <w:t>1</w:t>
        </w:r>
      </w:ins>
      <w:del w:id="5" w:author="Dieko Meijers" w:date="2017-05-16T13:06:00Z">
        <w:r w:rsidRPr="00CF4DCA" w:rsidDel="00211683">
          <w:rPr>
            <w:rFonts w:ascii="Cambria" w:hAnsi="Cambria"/>
            <w:b/>
            <w:sz w:val="36"/>
            <w:szCs w:val="36"/>
            <w:lang w:val="nl-NL"/>
          </w:rPr>
          <w:delText>&lt;nummer&gt;</w:delText>
        </w:r>
      </w:del>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78D3BBC5"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w:t>
      </w:r>
      <w:ins w:id="6" w:author="Dieko Meijers" w:date="2017-05-16T13:06:00Z">
        <w:r w:rsidR="00211683">
          <w:rPr>
            <w:rFonts w:ascii="Cambria" w:hAnsi="Cambria"/>
            <w:szCs w:val="24"/>
            <w:lang w:val="nl-NL"/>
          </w:rPr>
          <w:t xml:space="preserve"> J. Koster</w:t>
        </w:r>
      </w:ins>
      <w:del w:id="7" w:author="Dieko Meijers" w:date="2017-05-16T13:06:00Z">
        <w:r w:rsidRPr="00CF4DCA" w:rsidDel="00211683">
          <w:rPr>
            <w:rFonts w:ascii="Cambria" w:hAnsi="Cambria"/>
            <w:szCs w:val="24"/>
            <w:lang w:val="nl-NL"/>
          </w:rPr>
          <w:delText xml:space="preserve"> &lt;naam opdrachtgever&gt;</w:delText>
        </w:r>
      </w:del>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0F1607B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p>
    <w:p w14:paraId="098F6891" w14:textId="7818E484"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22D650DB"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p>
    <w:p w14:paraId="5186CEE8" w14:textId="65F84D0D"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p>
    <w:p w14:paraId="0E5FEFCA" w14:textId="3B815A5D"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1931E2A2"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0C41C8">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0C41C8">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0C41C8">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E35BF6B" w:rsidR="00FD6EC9" w:rsidRPr="00CF4DCA" w:rsidRDefault="00FD6EC9" w:rsidP="005901BA">
      <w:pPr>
        <w:pStyle w:val="Plattetekst"/>
        <w:rPr>
          <w:lang w:val="nl-NL"/>
        </w:rPr>
      </w:pPr>
      <w:r w:rsidRPr="00CF4DCA">
        <w:rPr>
          <w:lang w:val="nl-NL"/>
        </w:rPr>
        <w:lastRenderedPageBreak/>
        <w:t>&lt;&lt;&lt;&lt;&lt;--------------------------</w:t>
      </w:r>
      <w:r w:rsidRPr="00CF4DCA">
        <w:rPr>
          <w:lang w:val="nl-NL"/>
        </w:rPr>
        <w:tab/>
        <w:t>Deze bladzijde</w:t>
      </w:r>
      <w:r w:rsidR="005C0782" w:rsidRPr="00CF4DCA">
        <w:rPr>
          <w:lang w:val="nl-NL"/>
        </w:rPr>
        <w:t>n</w:t>
      </w:r>
      <w:r w:rsidR="00206F66" w:rsidRPr="00CF4DCA">
        <w:rPr>
          <w:lang w:val="nl-NL"/>
        </w:rPr>
        <w:t xml:space="preserve"> verwijderen     </w:t>
      </w:r>
      <w:r w:rsidRPr="00CF4DCA">
        <w:rPr>
          <w:lang w:val="nl-NL"/>
        </w:rPr>
        <w:t>----------------------------&gt;&gt;&gt;&gt;&gt;</w:t>
      </w:r>
    </w:p>
    <w:p w14:paraId="0C9EECB3" w14:textId="77777777" w:rsidR="00914681" w:rsidRPr="00CF4DCA" w:rsidRDefault="00914681" w:rsidP="005901BA">
      <w:pPr>
        <w:pStyle w:val="Plattetekst"/>
        <w:rPr>
          <w:rFonts w:cs="Calibri"/>
          <w:b/>
          <w:bCs/>
          <w:sz w:val="21"/>
          <w:szCs w:val="21"/>
          <w:lang w:val="nl-NL"/>
        </w:rPr>
      </w:pPr>
    </w:p>
    <w:p w14:paraId="207057B6" w14:textId="463DB716" w:rsidR="00973862" w:rsidRPr="00CF4DCA" w:rsidRDefault="00973862" w:rsidP="005901BA">
      <w:pPr>
        <w:pStyle w:val="Plattetekst"/>
        <w:rPr>
          <w:b/>
          <w:i/>
          <w:lang w:val="nl-NL"/>
        </w:rPr>
      </w:pPr>
      <w:r w:rsidRPr="00CF4DCA">
        <w:rPr>
          <w:b/>
          <w:i/>
          <w:lang w:val="nl-NL"/>
        </w:rPr>
        <w:t xml:space="preserve">Het </w:t>
      </w:r>
      <w:r w:rsidR="00ED7EB9" w:rsidRPr="00CF4DCA">
        <w:rPr>
          <w:b/>
          <w:i/>
          <w:lang w:val="nl-NL"/>
        </w:rPr>
        <w:t>Functioneel Ontwerp</w:t>
      </w:r>
    </w:p>
    <w:p w14:paraId="26ABC1F3" w14:textId="77777777" w:rsidR="00973862" w:rsidRPr="00CF4DCA" w:rsidRDefault="00973862" w:rsidP="005901BA">
      <w:pPr>
        <w:pStyle w:val="Plattetekst"/>
        <w:rPr>
          <w:i/>
          <w:spacing w:val="23"/>
          <w:lang w:val="nl-NL"/>
        </w:rPr>
      </w:pPr>
    </w:p>
    <w:p w14:paraId="2B69535E" w14:textId="3C5A797E" w:rsidR="008C5E1F" w:rsidRPr="00CF4DCA" w:rsidRDefault="00CB6932" w:rsidP="005901BA">
      <w:pPr>
        <w:pStyle w:val="Plattetekst"/>
        <w:rPr>
          <w:i/>
          <w:color w:val="00B050"/>
          <w:lang w:val="nl-NL"/>
        </w:rPr>
      </w:pPr>
      <w:r w:rsidRPr="00CF4DCA">
        <w:rPr>
          <w:i/>
          <w:color w:val="00B050"/>
          <w:lang w:val="nl-NL"/>
        </w:rPr>
        <w:t xml:space="preserve">In het </w:t>
      </w:r>
      <w:r w:rsidR="00206F66" w:rsidRPr="00CF4DCA">
        <w:rPr>
          <w:i/>
          <w:color w:val="00B050"/>
          <w:lang w:val="nl-NL"/>
        </w:rPr>
        <w:t>Functioneel Ontwerp</w:t>
      </w:r>
      <w:r w:rsidRPr="00CF4DCA">
        <w:rPr>
          <w:i/>
          <w:color w:val="00B050"/>
          <w:lang w:val="nl-NL"/>
        </w:rPr>
        <w:t xml:space="preserve"> </w:t>
      </w:r>
      <w:r w:rsidR="005701D4" w:rsidRPr="00CF4DCA">
        <w:rPr>
          <w:i/>
          <w:color w:val="00B050"/>
          <w:lang w:val="nl-NL"/>
        </w:rPr>
        <w:t xml:space="preserve">(FO) </w:t>
      </w:r>
      <w:r w:rsidRPr="00CF4DCA">
        <w:rPr>
          <w:i/>
          <w:color w:val="00B050"/>
          <w:lang w:val="nl-NL"/>
        </w:rPr>
        <w:t>beschrijf je</w:t>
      </w:r>
      <w:r w:rsidR="00206F66" w:rsidRPr="00CF4DCA">
        <w:rPr>
          <w:i/>
          <w:color w:val="00B050"/>
          <w:lang w:val="nl-NL"/>
        </w:rPr>
        <w:t xml:space="preserve"> de oplossingen die je kiest voor </w:t>
      </w:r>
      <w:r w:rsidR="005701D4" w:rsidRPr="00CF4DCA">
        <w:rPr>
          <w:i/>
          <w:color w:val="00B050"/>
          <w:lang w:val="nl-NL"/>
        </w:rPr>
        <w:t>elk van de</w:t>
      </w:r>
      <w:r w:rsidR="00206F66" w:rsidRPr="00CF4DCA">
        <w:rPr>
          <w:i/>
          <w:color w:val="00B050"/>
          <w:lang w:val="nl-NL"/>
        </w:rPr>
        <w:t xml:space="preserve"> behoeftes uit de Behoefteanalyse.</w:t>
      </w:r>
      <w:r w:rsidR="00A8207F" w:rsidRPr="00CF4DCA">
        <w:rPr>
          <w:i/>
          <w:color w:val="00B050"/>
          <w:lang w:val="nl-NL"/>
        </w:rPr>
        <w:t xml:space="preserve"> Je zet elke behoefte om in een oplossing waarin je aangeeft hoe het informatiesysteem de betreffende functie gaat uitvoeren.</w:t>
      </w:r>
    </w:p>
    <w:p w14:paraId="02AFFC04" w14:textId="77777777" w:rsidR="008C5E1F" w:rsidRPr="00CF4DCA" w:rsidRDefault="008C5E1F" w:rsidP="005901BA">
      <w:pPr>
        <w:pStyle w:val="Plattetekst"/>
        <w:rPr>
          <w:i/>
          <w:color w:val="00B050"/>
          <w:lang w:val="nl-NL"/>
        </w:rPr>
      </w:pPr>
    </w:p>
    <w:p w14:paraId="5E5AA909" w14:textId="01513E95" w:rsidR="00ED7EB9" w:rsidRPr="00CF4DCA" w:rsidRDefault="00206F66" w:rsidP="005901BA">
      <w:pPr>
        <w:pStyle w:val="Plattetekst"/>
        <w:rPr>
          <w:i/>
          <w:color w:val="00B050"/>
          <w:lang w:val="nl-NL"/>
        </w:rPr>
      </w:pPr>
      <w:r w:rsidRPr="00CF4DCA">
        <w:rPr>
          <w:i/>
          <w:color w:val="00B050"/>
          <w:lang w:val="nl-NL"/>
        </w:rPr>
        <w:t>Het</w:t>
      </w:r>
      <w:r w:rsidR="00ED7EB9" w:rsidRPr="00CF4DCA">
        <w:rPr>
          <w:i/>
          <w:color w:val="00B050"/>
          <w:lang w:val="nl-NL"/>
        </w:rPr>
        <w: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14:paraId="5713A213" w14:textId="77777777" w:rsidR="00ED7EB9" w:rsidRPr="00CF4DCA" w:rsidRDefault="00ED7EB9" w:rsidP="005901BA">
      <w:pPr>
        <w:pStyle w:val="Plattetekst"/>
        <w:rPr>
          <w:i/>
          <w:color w:val="00B050"/>
          <w:lang w:val="nl-NL"/>
        </w:rPr>
      </w:pPr>
    </w:p>
    <w:p w14:paraId="273D8AA5" w14:textId="77777777" w:rsidR="00ED7EB9" w:rsidRPr="00CF4DCA" w:rsidRDefault="00ED7EB9" w:rsidP="005901BA">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14:paraId="7EFCAA50" w14:textId="77777777" w:rsidR="00ED7EB9" w:rsidRPr="00CF4DCA" w:rsidRDefault="00ED7EB9" w:rsidP="005901BA">
      <w:pPr>
        <w:pStyle w:val="Plattetekst"/>
        <w:rPr>
          <w:i/>
          <w:color w:val="00B050"/>
          <w:lang w:val="nl-NL"/>
        </w:rPr>
      </w:pPr>
    </w:p>
    <w:p w14:paraId="3E1EBF1E" w14:textId="5D48F8CF" w:rsidR="00ED7EB9" w:rsidRPr="00CF4DCA" w:rsidRDefault="00ED7EB9" w:rsidP="005901BA">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14:paraId="3C96A5B6" w14:textId="77777777" w:rsidR="00ED7EB9" w:rsidRPr="00CF4DCA" w:rsidRDefault="00ED7EB9" w:rsidP="005901BA">
      <w:pPr>
        <w:pStyle w:val="Plattetekst"/>
        <w:rPr>
          <w:i/>
          <w:color w:val="00B050"/>
          <w:lang w:val="nl-NL"/>
        </w:rPr>
      </w:pPr>
    </w:p>
    <w:p w14:paraId="07122261" w14:textId="2C99F670" w:rsidR="00ED7EB9" w:rsidRPr="00CF4DCA" w:rsidRDefault="00ED7EB9" w:rsidP="005901BA">
      <w:pPr>
        <w:pStyle w:val="Plattetekst"/>
        <w:rPr>
          <w:i/>
          <w:color w:val="00B050"/>
          <w:lang w:val="nl-NL"/>
        </w:rPr>
      </w:pPr>
      <w:r w:rsidRPr="00CF4DCA">
        <w:rPr>
          <w:i/>
          <w:color w:val="00B050"/>
          <w:lang w:val="nl-NL"/>
        </w:rPr>
        <w:t xml:space="preserve">De ontwikkelaar maakt precies wat er in het Functioneel Ontwerp staat. Daarom is het essentieel dat het FO goed en volledig is en </w:t>
      </w:r>
      <w:r w:rsidR="008702EC" w:rsidRPr="00CF4DCA">
        <w:rPr>
          <w:i/>
          <w:color w:val="00B050"/>
          <w:lang w:val="nl-NL"/>
        </w:rPr>
        <w:t>goedgekeurd</w:t>
      </w:r>
      <w:r w:rsidRPr="00CF4DCA">
        <w:rPr>
          <w:i/>
          <w:color w:val="00B050"/>
          <w:lang w:val="nl-NL"/>
        </w:rPr>
        <w:t xml:space="preserve"> door de opdrachtgever. Het is de basis van het informatiesysteem (de website).</w:t>
      </w:r>
    </w:p>
    <w:p w14:paraId="5DBD907E" w14:textId="77777777" w:rsidR="00ED7EB9" w:rsidRPr="00CF4DCA" w:rsidRDefault="00ED7EB9" w:rsidP="005901BA">
      <w:pPr>
        <w:pStyle w:val="Plattetekst"/>
        <w:rPr>
          <w:i/>
          <w:color w:val="00B050"/>
          <w:lang w:val="nl-NL"/>
        </w:rPr>
      </w:pPr>
    </w:p>
    <w:p w14:paraId="4C5D26E3" w14:textId="75F3B4CF" w:rsidR="00ED7EB9" w:rsidRPr="00CF4DCA" w:rsidRDefault="00ED7EB9" w:rsidP="005901BA">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14:paraId="2CA9A8A2" w14:textId="77777777" w:rsidR="00ED7EB9" w:rsidRPr="00CF4DCA" w:rsidRDefault="00ED7EB9" w:rsidP="005901BA">
      <w:pPr>
        <w:pStyle w:val="Plattetekst"/>
        <w:rPr>
          <w:i/>
          <w:color w:val="00B050"/>
          <w:lang w:val="nl-NL"/>
        </w:rPr>
      </w:pPr>
    </w:p>
    <w:p w14:paraId="03B72459" w14:textId="60365468" w:rsidR="00ED7EB9" w:rsidRPr="00CF4DCA" w:rsidRDefault="00ED7EB9" w:rsidP="005901BA">
      <w:pPr>
        <w:pStyle w:val="Plattetekst"/>
        <w:rPr>
          <w:i/>
          <w:color w:val="00B050"/>
          <w:lang w:val="nl-NL"/>
        </w:rPr>
      </w:pPr>
      <w:r w:rsidRPr="00CF4DCA">
        <w:rPr>
          <w:i/>
          <w:color w:val="00B050"/>
          <w:lang w:val="nl-NL"/>
        </w:rPr>
        <w:t xml:space="preserve">Naast het FO zal er bij een website gebruikt gemaakt worden van een Grafisch Ontwerp (visueel ontwerp). Dit moet aansluiten op de functionaliteiten </w:t>
      </w:r>
      <w:r w:rsidR="00A8207F" w:rsidRPr="00CF4DCA">
        <w:rPr>
          <w:i/>
          <w:color w:val="00B050"/>
          <w:lang w:val="nl-NL"/>
        </w:rPr>
        <w:t xml:space="preserve">die </w:t>
      </w:r>
      <w:r w:rsidRPr="00CF4DCA">
        <w:rPr>
          <w:i/>
          <w:color w:val="00B050"/>
          <w:lang w:val="nl-NL"/>
        </w:rPr>
        <w:t xml:space="preserve">in het Functioneel Ontwerp </w:t>
      </w:r>
      <w:r w:rsidR="00A8207F" w:rsidRPr="00CF4DCA">
        <w:rPr>
          <w:i/>
          <w:color w:val="00B050"/>
          <w:lang w:val="nl-NL"/>
        </w:rPr>
        <w:t xml:space="preserve">worden beschreven. Het </w:t>
      </w:r>
      <w:r w:rsidRPr="00CF4DCA">
        <w:rPr>
          <w:i/>
          <w:color w:val="00B050"/>
          <w:lang w:val="nl-NL"/>
        </w:rPr>
        <w:t xml:space="preserve">wordt </w:t>
      </w:r>
      <w:r w:rsidR="00A8207F" w:rsidRPr="00CF4DCA">
        <w:rPr>
          <w:i/>
          <w:color w:val="00B050"/>
          <w:lang w:val="nl-NL"/>
        </w:rPr>
        <w:t xml:space="preserve">doorgaans dan ook </w:t>
      </w:r>
      <w:r w:rsidRPr="00CF4DCA">
        <w:rPr>
          <w:i/>
          <w:color w:val="00B050"/>
          <w:lang w:val="nl-NL"/>
        </w:rPr>
        <w:t>samen met het FO</w:t>
      </w:r>
      <w:r w:rsidR="00A8207F" w:rsidRPr="00CF4DCA">
        <w:rPr>
          <w:i/>
          <w:color w:val="00B050"/>
          <w:lang w:val="nl-NL"/>
        </w:rPr>
        <w:t xml:space="preserve"> opgeleverd</w:t>
      </w:r>
      <w:r w:rsidRPr="00CF4DCA">
        <w:rPr>
          <w:i/>
          <w:color w:val="00B050"/>
          <w:lang w:val="nl-NL"/>
        </w:rPr>
        <w:t xml:space="preserve">. Het Grafisch Ontwerp bevat de grafische kenmerken van het op te leveren informatiesysteem, zoals uitgewerkte schetsen, </w:t>
      </w:r>
      <w:proofErr w:type="spellStart"/>
      <w:r w:rsidRPr="00CF4DCA">
        <w:rPr>
          <w:i/>
          <w:color w:val="00B050"/>
          <w:lang w:val="nl-NL"/>
        </w:rPr>
        <w:t>wireframes</w:t>
      </w:r>
      <w:proofErr w:type="spellEnd"/>
      <w:r w:rsidRPr="00CF4DCA">
        <w:rPr>
          <w:i/>
          <w:color w:val="00B050"/>
          <w:lang w:val="nl-NL"/>
        </w:rPr>
        <w:t xml:space="preserve">, e.d. Bij kleinere </w:t>
      </w:r>
      <w:r w:rsidR="008702EC" w:rsidRPr="00CF4DCA">
        <w:rPr>
          <w:i/>
          <w:color w:val="00B050"/>
          <w:lang w:val="nl-NL"/>
        </w:rPr>
        <w:t xml:space="preserve">projecten </w:t>
      </w:r>
      <w:r w:rsidRPr="00CF4DCA">
        <w:rPr>
          <w:i/>
          <w:color w:val="00B050"/>
          <w:lang w:val="nl-NL"/>
        </w:rPr>
        <w:t xml:space="preserve">maakt het </w:t>
      </w:r>
      <w:r w:rsidR="008702EC" w:rsidRPr="00CF4DCA">
        <w:rPr>
          <w:i/>
          <w:color w:val="00B050"/>
          <w:lang w:val="nl-NL"/>
        </w:rPr>
        <w:t xml:space="preserve">GO </w:t>
      </w:r>
      <w:r w:rsidRPr="00CF4DCA">
        <w:rPr>
          <w:i/>
          <w:color w:val="00B050"/>
          <w:lang w:val="nl-NL"/>
        </w:rPr>
        <w:t>onderdeel uit van het FO.</w:t>
      </w:r>
    </w:p>
    <w:p w14:paraId="24DA9B78" w14:textId="77777777" w:rsidR="005701D4" w:rsidRPr="00CF4DCA" w:rsidRDefault="005701D4" w:rsidP="005901BA">
      <w:pPr>
        <w:pStyle w:val="Plattetekst"/>
        <w:rPr>
          <w:i/>
          <w:color w:val="00B050"/>
          <w:lang w:val="nl-NL"/>
        </w:rPr>
      </w:pPr>
    </w:p>
    <w:p w14:paraId="2BB34954" w14:textId="77777777" w:rsidR="005701D4" w:rsidRPr="00CF4DCA" w:rsidRDefault="005701D4" w:rsidP="005701D4">
      <w:pPr>
        <w:pStyle w:val="Plattetekst"/>
        <w:rPr>
          <w:i/>
          <w:color w:val="00B050"/>
          <w:lang w:val="nl-NL"/>
        </w:rPr>
      </w:pPr>
      <w:r w:rsidRPr="00CF4DCA">
        <w:rPr>
          <w:i/>
          <w:color w:val="00B050"/>
          <w:lang w:val="nl-NL"/>
        </w:rPr>
        <w:t>Taalgebruik: Zakelijk</w:t>
      </w:r>
    </w:p>
    <w:p w14:paraId="1810D8BC" w14:textId="5713E873" w:rsidR="005701D4" w:rsidRPr="00CF4DCA" w:rsidRDefault="008702EC" w:rsidP="005701D4">
      <w:pPr>
        <w:pStyle w:val="Plattetekst"/>
        <w:rPr>
          <w:i/>
          <w:color w:val="00B050"/>
          <w:lang w:val="nl-NL"/>
        </w:rPr>
      </w:pPr>
      <w:r w:rsidRPr="00CF4DCA">
        <w:rPr>
          <w:i/>
          <w:color w:val="00B050"/>
          <w:lang w:val="nl-NL"/>
        </w:rPr>
        <w:t>Doelgroep: de opdrachtgever</w:t>
      </w:r>
      <w:r w:rsidR="005701D4" w:rsidRPr="00CF4DCA">
        <w:rPr>
          <w:i/>
          <w:color w:val="00B050"/>
          <w:lang w:val="nl-NL"/>
        </w:rPr>
        <w:t xml:space="preserve"> dus geen vaktaal.</w:t>
      </w:r>
    </w:p>
    <w:p w14:paraId="59576722" w14:textId="77777777" w:rsidR="005701D4" w:rsidRPr="00CF4DCA" w:rsidRDefault="005701D4" w:rsidP="005701D4">
      <w:pPr>
        <w:pStyle w:val="Plattetekst"/>
        <w:rPr>
          <w:i/>
          <w:color w:val="00B050"/>
          <w:lang w:val="nl-NL"/>
        </w:rPr>
      </w:pPr>
    </w:p>
    <w:p w14:paraId="091C5E18" w14:textId="77777777" w:rsidR="005701D4" w:rsidRPr="00CF4DCA" w:rsidRDefault="005701D4" w:rsidP="005701D4">
      <w:pPr>
        <w:pStyle w:val="Plattetekst"/>
        <w:rPr>
          <w:i/>
          <w:color w:val="00B050"/>
          <w:lang w:val="nl-NL"/>
        </w:rPr>
      </w:pPr>
      <w:r w:rsidRPr="00CF4DCA">
        <w:rPr>
          <w:i/>
          <w:color w:val="00B050"/>
          <w:lang w:val="nl-NL"/>
        </w:rPr>
        <w:t>Een goed Functioneel Ontwerp bestaat uit een aantal onderdelen.</w:t>
      </w:r>
    </w:p>
    <w:p w14:paraId="25899747" w14:textId="77777777" w:rsidR="00A8207F" w:rsidRPr="00CF4DCA" w:rsidRDefault="00A8207F" w:rsidP="005901BA">
      <w:pPr>
        <w:pStyle w:val="Plattetekst"/>
        <w:rPr>
          <w:i/>
          <w:lang w:val="nl-NL"/>
        </w:rPr>
      </w:pPr>
    </w:p>
    <w:p w14:paraId="2A7D4EAB" w14:textId="77777777" w:rsidR="00A8207F" w:rsidRPr="00CF4DCA" w:rsidRDefault="00A8207F" w:rsidP="005901BA">
      <w:pPr>
        <w:pStyle w:val="Plattetekst"/>
        <w:rPr>
          <w:i/>
          <w:lang w:val="nl-NL"/>
        </w:rPr>
      </w:pPr>
    </w:p>
    <w:p w14:paraId="7E80BBD8" w14:textId="77777777" w:rsidR="005701D4" w:rsidRPr="00CF4DCA" w:rsidRDefault="005701D4" w:rsidP="005901BA">
      <w:pPr>
        <w:pStyle w:val="Plattetekst"/>
        <w:rPr>
          <w:lang w:val="nl-NL"/>
        </w:rPr>
      </w:pPr>
    </w:p>
    <w:p w14:paraId="4E3F7C00" w14:textId="77777777" w:rsidR="008702EC" w:rsidRPr="00CF4DCA" w:rsidRDefault="008702EC" w:rsidP="005901BA">
      <w:pPr>
        <w:pStyle w:val="Plattetekst"/>
        <w:rPr>
          <w:lang w:val="nl-NL"/>
        </w:rPr>
      </w:pPr>
    </w:p>
    <w:p w14:paraId="4EC92F30" w14:textId="1F50FF03" w:rsidR="00ED7EB9" w:rsidRPr="00CF4DCA" w:rsidRDefault="005701D4" w:rsidP="005901BA">
      <w:pPr>
        <w:pStyle w:val="Plattetekst"/>
        <w:rPr>
          <w:lang w:val="nl-NL"/>
        </w:rPr>
      </w:pPr>
      <w:r w:rsidRPr="00CF4DCA">
        <w:rPr>
          <w:lang w:val="nl-NL"/>
        </w:rPr>
        <w:t>&lt;&lt;&lt;&lt;&lt;------------------------</w:t>
      </w:r>
      <w:r w:rsidRPr="00CF4DCA">
        <w:rPr>
          <w:lang w:val="nl-NL"/>
        </w:rPr>
        <w:tab/>
        <w:t>Deze bladzijde verwijderen          ---------------------&gt;&gt;&gt;&gt;&gt;</w:t>
      </w:r>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8" w:name="_Toc443567044"/>
      <w:bookmarkStart w:id="9" w:name="_Toc470773229"/>
      <w:r w:rsidRPr="00CF4DCA">
        <w:rPr>
          <w:lang w:val="nl-NL"/>
        </w:rPr>
        <w:t>Inleiding</w:t>
      </w:r>
      <w:bookmarkEnd w:id="8"/>
      <w:bookmarkEnd w:id="9"/>
    </w:p>
    <w:p w14:paraId="290ADC5B" w14:textId="77777777" w:rsidR="005901BA" w:rsidRPr="00CF4DCA" w:rsidRDefault="005901BA" w:rsidP="005901BA">
      <w:pPr>
        <w:pStyle w:val="Plattetekst"/>
        <w:rPr>
          <w:lang w:val="nl-NL"/>
        </w:rPr>
      </w:pPr>
    </w:p>
    <w:p w14:paraId="13FD0BC4" w14:textId="1274258B" w:rsidR="00206F66" w:rsidRPr="00CF4DCA" w:rsidRDefault="00206F66" w:rsidP="00206F66">
      <w:pPr>
        <w:pStyle w:val="Plattetekst"/>
        <w:ind w:right="115"/>
        <w:rPr>
          <w:i/>
          <w:color w:val="00B050"/>
          <w:lang w:val="nl-NL"/>
        </w:rPr>
      </w:pPr>
      <w:r w:rsidRPr="00CF4DCA">
        <w:rPr>
          <w:i/>
          <w:color w:val="00B050"/>
          <w:lang w:val="nl-NL"/>
        </w:rPr>
        <w:t>In de inleiding van het Functioneel Ontwerp wordt kort maar krachtig beschreven voor welk bedrijf een applicatie wordt gemaakt, wat het bedrijf globaal doet, hoe de opdracht is verworven.</w:t>
      </w:r>
    </w:p>
    <w:p w14:paraId="6DB91546" w14:textId="77777777" w:rsidR="00206F66" w:rsidRPr="00CF4DCA" w:rsidRDefault="00206F66" w:rsidP="00206F66">
      <w:pPr>
        <w:rPr>
          <w:rFonts w:ascii="Cambria" w:hAnsi="Cambria"/>
          <w:i/>
          <w:lang w:val="nl-NL"/>
        </w:rPr>
      </w:pPr>
    </w:p>
    <w:p w14:paraId="70720BAC" w14:textId="77777777" w:rsidR="00206F66" w:rsidRPr="00CF4DCA" w:rsidRDefault="00206F66" w:rsidP="00206F66">
      <w:pPr>
        <w:rPr>
          <w:rFonts w:ascii="Cambria" w:hAnsi="Cambria"/>
          <w:i/>
          <w:lang w:val="nl-NL"/>
        </w:rPr>
      </w:pPr>
      <w:r w:rsidRPr="00CF4DCA">
        <w:rPr>
          <w:rFonts w:ascii="Cambria" w:hAnsi="Cambria"/>
          <w:i/>
          <w:lang w:val="nl-NL"/>
        </w:rPr>
        <w:t xml:space="preserve">De inleiding is een lopend stuk tekst, m.a.w. er komen geen </w:t>
      </w:r>
      <w:proofErr w:type="spellStart"/>
      <w:r w:rsidRPr="00CF4DCA">
        <w:rPr>
          <w:rFonts w:ascii="Cambria" w:hAnsi="Cambria"/>
          <w:i/>
          <w:lang w:val="nl-NL"/>
        </w:rPr>
        <w:t>bullets</w:t>
      </w:r>
      <w:proofErr w:type="spellEnd"/>
      <w:r w:rsidRPr="00CF4DCA">
        <w:rPr>
          <w:rFonts w:ascii="Cambria" w:hAnsi="Cambria"/>
          <w:i/>
          <w:lang w:val="nl-NL"/>
        </w:rPr>
        <w:t xml:space="preserve"> of opsommingen in voor. Zorg er wel voor dat er een logische verdeling is in alinea's.</w:t>
      </w:r>
    </w:p>
    <w:p w14:paraId="6236BF64" w14:textId="77777777" w:rsidR="00206F66" w:rsidRPr="00CF4DCA" w:rsidRDefault="00206F66" w:rsidP="00206F66">
      <w:pPr>
        <w:rPr>
          <w:rFonts w:ascii="Cambria" w:hAnsi="Cambria"/>
          <w:i/>
          <w:lang w:val="nl-NL"/>
        </w:rPr>
      </w:pPr>
    </w:p>
    <w:p w14:paraId="69594D8C" w14:textId="77777777" w:rsidR="00206F66" w:rsidRPr="00CF4DCA" w:rsidRDefault="00206F66" w:rsidP="00206F66">
      <w:pPr>
        <w:rPr>
          <w:rFonts w:ascii="Cambria" w:hAnsi="Cambria"/>
          <w:i/>
          <w:lang w:val="nl-NL"/>
        </w:rPr>
      </w:pPr>
      <w:r w:rsidRPr="00CF4DCA">
        <w:rPr>
          <w:rFonts w:ascii="Cambria" w:hAnsi="Cambria"/>
          <w:i/>
          <w:lang w:val="nl-NL"/>
        </w:rPr>
        <w:t>Beschrijf de kern van het project in maximaal zes regels, ofwel wat houdt de opdracht voor het te ontwikkelen informatiesysteem in. Denk hierbij aan de volgende punten:</w:t>
      </w:r>
    </w:p>
    <w:p w14:paraId="2200D51E"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bedrijf van de opdrachtgever.</w:t>
      </w:r>
    </w:p>
    <w:p w14:paraId="14FCB0E6" w14:textId="77777777" w:rsidR="00206F66" w:rsidRPr="00CF4DCA" w:rsidRDefault="00206F66" w:rsidP="00206F66">
      <w:pPr>
        <w:pStyle w:val="Lijstalinea"/>
        <w:widowControl/>
        <w:numPr>
          <w:ilvl w:val="0"/>
          <w:numId w:val="33"/>
        </w:numPr>
        <w:contextualSpacing/>
        <w:rPr>
          <w:rFonts w:ascii="Cambria" w:hAnsi="Cambria"/>
          <w:i/>
          <w:lang w:val="nl-NL"/>
        </w:rPr>
      </w:pPr>
      <w:r w:rsidRPr="00CF4DCA">
        <w:rPr>
          <w:rFonts w:ascii="Cambria" w:hAnsi="Cambria"/>
          <w:i/>
          <w:lang w:val="nl-NL"/>
        </w:rPr>
        <w:t>Zorg dat je de naam van de opdrachtgever noemt.</w:t>
      </w:r>
    </w:p>
    <w:p w14:paraId="3D1B2898" w14:textId="77777777" w:rsidR="00206F66" w:rsidRPr="00CF4DCA" w:rsidRDefault="00206F66" w:rsidP="00206F66">
      <w:pPr>
        <w:pStyle w:val="Lijstalinea"/>
        <w:widowControl/>
        <w:numPr>
          <w:ilvl w:val="0"/>
          <w:numId w:val="33"/>
        </w:numPr>
        <w:contextualSpacing/>
        <w:rPr>
          <w:rFonts w:ascii="Cambria" w:hAnsi="Cambria"/>
          <w:i/>
          <w:lang w:val="nl-NL"/>
        </w:rPr>
      </w:pPr>
      <w:r w:rsidRPr="00CF4DCA">
        <w:rPr>
          <w:rFonts w:ascii="Cambria" w:hAnsi="Cambria"/>
          <w:i/>
          <w:lang w:val="nl-NL"/>
        </w:rPr>
        <w:t>Geef aan wie dit verslag schrijft en voor wie je werkt.</w:t>
      </w:r>
    </w:p>
    <w:p w14:paraId="55F11C2B"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De aanleiding om een nieuw informatiesysteem te realiseren.</w:t>
      </w:r>
    </w:p>
    <w:p w14:paraId="1DD28C5E" w14:textId="77777777" w:rsidR="00206F66" w:rsidRPr="00CF4DCA" w:rsidRDefault="00206F66" w:rsidP="00206F66">
      <w:pPr>
        <w:pStyle w:val="Lijstalinea"/>
        <w:widowControl/>
        <w:numPr>
          <w:ilvl w:val="0"/>
          <w:numId w:val="33"/>
        </w:numPr>
        <w:contextualSpacing/>
        <w:rPr>
          <w:rFonts w:ascii="Cambria" w:hAnsi="Cambria"/>
          <w:i/>
          <w:color w:val="000000" w:themeColor="text1"/>
          <w:lang w:val="nl-NL"/>
        </w:rPr>
      </w:pPr>
      <w:r w:rsidRPr="00CF4DCA">
        <w:rPr>
          <w:rFonts w:ascii="Cambria" w:hAnsi="Cambria"/>
          <w:i/>
          <w:color w:val="000000" w:themeColor="text1"/>
          <w:lang w:val="nl-NL"/>
        </w:rPr>
        <w:t>Algemene beschrijving van het informatiesysteem.</w:t>
      </w:r>
    </w:p>
    <w:p w14:paraId="315FB775" w14:textId="77777777" w:rsidR="00206F66" w:rsidRPr="00CF4DCA" w:rsidRDefault="00206F66" w:rsidP="00206F66">
      <w:pPr>
        <w:rPr>
          <w:rFonts w:ascii="Cambria" w:hAnsi="Cambria"/>
          <w:i/>
          <w:lang w:val="nl-NL"/>
        </w:rPr>
      </w:pPr>
    </w:p>
    <w:p w14:paraId="400DDE05" w14:textId="7FAF7E49" w:rsidR="00206F66" w:rsidRPr="00CF4DCA" w:rsidRDefault="00EA34E4" w:rsidP="00206F66">
      <w:pPr>
        <w:rPr>
          <w:rFonts w:ascii="Cambria" w:hAnsi="Cambria"/>
          <w:color w:val="0432FF"/>
          <w:lang w:val="nl-NL"/>
        </w:rPr>
      </w:pPr>
      <w:ins w:id="10" w:author="Dieko Meijers" w:date="2017-05-17T09:40:00Z">
        <w:r>
          <w:rPr>
            <w:rFonts w:ascii="Cambria" w:hAnsi="Cambria"/>
            <w:color w:val="0432FF"/>
            <w:lang w:val="nl-NL"/>
          </w:rPr>
          <w:t>Het Alfa College</w:t>
        </w:r>
      </w:ins>
      <w:del w:id="11" w:author="Dieko Meijers" w:date="2017-05-17T09:40:00Z">
        <w:r w:rsidR="00206F66" w:rsidRPr="00CF4DCA" w:rsidDel="00EA34E4">
          <w:rPr>
            <w:rFonts w:ascii="Cambria" w:hAnsi="Cambria"/>
            <w:color w:val="0432FF"/>
            <w:lang w:val="nl-NL"/>
          </w:rPr>
          <w:delText xml:space="preserve">De </w:delText>
        </w:r>
      </w:del>
      <w:del w:id="12" w:author="Dieko Meijers" w:date="2017-05-17T09:39:00Z">
        <w:r w:rsidR="00206F66" w:rsidRPr="00CF4DCA" w:rsidDel="00EA34E4">
          <w:rPr>
            <w:rFonts w:ascii="Cambria" w:hAnsi="Cambria"/>
            <w:color w:val="0432FF"/>
            <w:lang w:val="nl-NL"/>
          </w:rPr>
          <w:delText>ASTE Universiteit</w:delText>
        </w:r>
      </w:del>
      <w:r w:rsidR="00206F66" w:rsidRPr="00CF4DCA">
        <w:rPr>
          <w:rFonts w:ascii="Cambria" w:hAnsi="Cambria"/>
          <w:color w:val="0432FF"/>
          <w:lang w:val="nl-NL"/>
        </w:rPr>
        <w:t xml:space="preserve"> is een</w:t>
      </w:r>
      <w:ins w:id="13" w:author="Dieko Meijers" w:date="2017-05-17T09:40:00Z">
        <w:r>
          <w:rPr>
            <w:rFonts w:ascii="Cambria" w:hAnsi="Cambria"/>
            <w:color w:val="0432FF"/>
            <w:lang w:val="nl-NL"/>
          </w:rPr>
          <w:t xml:space="preserve"> Grote </w:t>
        </w:r>
      </w:ins>
      <w:del w:id="14" w:author="Dieko Meijers" w:date="2017-05-17T09:40:00Z">
        <w:r w:rsidR="00206F66" w:rsidRPr="00CF4DCA" w:rsidDel="00EA34E4">
          <w:rPr>
            <w:rFonts w:ascii="Cambria" w:hAnsi="Cambria"/>
            <w:color w:val="0432FF"/>
            <w:lang w:val="nl-NL"/>
          </w:rPr>
          <w:delText xml:space="preserve"> kleine </w:delText>
        </w:r>
      </w:del>
      <w:r w:rsidR="00206F66" w:rsidRPr="00CF4DCA">
        <w:rPr>
          <w:rFonts w:ascii="Cambria" w:hAnsi="Cambria"/>
          <w:color w:val="0432FF"/>
          <w:lang w:val="nl-NL"/>
        </w:rPr>
        <w:t xml:space="preserve">technische </w:t>
      </w:r>
      <w:ins w:id="15" w:author="Dieko Meijers" w:date="2017-05-17T09:40:00Z">
        <w:r>
          <w:rPr>
            <w:rFonts w:ascii="Cambria" w:hAnsi="Cambria"/>
            <w:color w:val="0432FF"/>
            <w:lang w:val="nl-NL"/>
          </w:rPr>
          <w:t>MBO</w:t>
        </w:r>
      </w:ins>
      <w:del w:id="16" w:author="Dieko Meijers" w:date="2017-05-17T09:40:00Z">
        <w:r w:rsidR="00206F66" w:rsidRPr="00CF4DCA" w:rsidDel="00EA34E4">
          <w:rPr>
            <w:rFonts w:ascii="Cambria" w:hAnsi="Cambria"/>
            <w:color w:val="0432FF"/>
            <w:lang w:val="nl-NL"/>
          </w:rPr>
          <w:delText>universiteit</w:delText>
        </w:r>
      </w:del>
      <w:r w:rsidR="00206F66" w:rsidRPr="00CF4DCA">
        <w:rPr>
          <w:rFonts w:ascii="Cambria" w:hAnsi="Cambria"/>
          <w:color w:val="0432FF"/>
          <w:lang w:val="nl-NL"/>
        </w:rPr>
        <w:t xml:space="preserve"> in het noordoosten van het land. De heer</w:t>
      </w:r>
      <w:ins w:id="17" w:author="Dieko Meijers" w:date="2017-05-17T09:41:00Z">
        <w:r>
          <w:rPr>
            <w:rFonts w:ascii="Cambria" w:hAnsi="Cambria"/>
            <w:color w:val="0432FF"/>
            <w:lang w:val="nl-NL"/>
          </w:rPr>
          <w:t xml:space="preserve">  J. Koster</w:t>
        </w:r>
      </w:ins>
      <w:bookmarkStart w:id="18" w:name="_GoBack"/>
      <w:bookmarkEnd w:id="18"/>
      <w:del w:id="19" w:author="Dieko Meijers" w:date="2017-05-17T09:40:00Z">
        <w:r w:rsidR="00206F66" w:rsidRPr="00CF4DCA" w:rsidDel="00EA34E4">
          <w:rPr>
            <w:rFonts w:ascii="Cambria" w:hAnsi="Cambria"/>
            <w:color w:val="0432FF"/>
            <w:lang w:val="nl-NL"/>
          </w:rPr>
          <w:delText xml:space="preserve"> V. Commandeur, Hoofd Automatisering van de ASTE Universiteit</w:delText>
        </w:r>
      </w:del>
      <w:r w:rsidR="00206F66" w:rsidRPr="00CF4DCA">
        <w:rPr>
          <w:rFonts w:ascii="Cambria" w:hAnsi="Cambria"/>
          <w:color w:val="0432FF"/>
          <w:lang w:val="nl-NL"/>
        </w:rPr>
        <w:t xml:space="preserve">, heeft aan Megasoft &amp; </w:t>
      </w:r>
      <w:proofErr w:type="spellStart"/>
      <w:r w:rsidR="00206F66" w:rsidRPr="00CF4DCA">
        <w:rPr>
          <w:rFonts w:ascii="Cambria" w:hAnsi="Cambria"/>
          <w:color w:val="0432FF"/>
          <w:lang w:val="nl-NL"/>
        </w:rPr>
        <w:t>Gigaware</w:t>
      </w:r>
      <w:proofErr w:type="spellEnd"/>
      <w:r w:rsidR="00206F66" w:rsidRPr="00CF4DCA">
        <w:rPr>
          <w:rFonts w:ascii="Cambria" w:hAnsi="Cambria"/>
          <w:color w:val="0432FF"/>
          <w:lang w:val="nl-NL"/>
        </w:rPr>
        <w:t xml:space="preserve"> B.V. (MG) opdracht gegeven tot het ontwikkelen van een nieuw studentvolgsysteem. Het project zal onder leiding van O.P. </w:t>
      </w:r>
      <w:proofErr w:type="spellStart"/>
      <w:r w:rsidR="00206F66" w:rsidRPr="00CF4DCA">
        <w:rPr>
          <w:rFonts w:ascii="Cambria" w:hAnsi="Cambria"/>
          <w:color w:val="0432FF"/>
          <w:lang w:val="nl-NL"/>
        </w:rPr>
        <w:t>Perbaas</w:t>
      </w:r>
      <w:proofErr w:type="spellEnd"/>
      <w:r w:rsidR="00206F66" w:rsidRPr="00CF4DCA">
        <w:rPr>
          <w:rFonts w:ascii="Cambria" w:hAnsi="Cambria"/>
          <w:color w:val="0432FF"/>
          <w:lang w:val="nl-NL"/>
        </w:rPr>
        <w:t xml:space="preserve"> namens MG worden uitgevoerd door T. Starter, D. Medestudent en H.A. Student. Zij zijn ook de auteurs van het document dat voor u ligt.</w:t>
      </w:r>
    </w:p>
    <w:p w14:paraId="6F0B2979" w14:textId="77777777" w:rsidR="00206F66" w:rsidRPr="00CF4DCA" w:rsidRDefault="00206F66" w:rsidP="00206F66">
      <w:pPr>
        <w:rPr>
          <w:rFonts w:ascii="Cambria" w:hAnsi="Cambria"/>
          <w:color w:val="0432FF"/>
          <w:lang w:val="nl-NL"/>
        </w:rPr>
      </w:pPr>
    </w:p>
    <w:p w14:paraId="1A4307FC" w14:textId="77777777" w:rsidR="00206F66" w:rsidRPr="00CF4DCA" w:rsidRDefault="00206F66" w:rsidP="00206F66">
      <w:pPr>
        <w:rPr>
          <w:rFonts w:ascii="Cambria" w:hAnsi="Cambria"/>
          <w:i/>
          <w:lang w:val="nl-NL"/>
        </w:rPr>
      </w:pPr>
      <w:r w:rsidRPr="00CF4DCA">
        <w:rPr>
          <w:rFonts w:ascii="Cambria" w:hAnsi="Cambria"/>
          <w:i/>
          <w:lang w:val="nl-NL"/>
        </w:rPr>
        <w:t>Leg vervolgens heel kort uit hoe het document is ontstaan en wat er in staat. Zo weet de lezer van het verslag wat hij kan verwachten.</w:t>
      </w:r>
    </w:p>
    <w:p w14:paraId="1896204C" w14:textId="77777777" w:rsidR="00206F66" w:rsidRPr="00CF4DCA" w:rsidRDefault="00206F66" w:rsidP="00206F66">
      <w:pPr>
        <w:rPr>
          <w:rFonts w:ascii="Cambria" w:hAnsi="Cambria"/>
          <w:color w:val="0432FF"/>
          <w:lang w:val="nl-NL"/>
        </w:rPr>
      </w:pPr>
    </w:p>
    <w:p w14:paraId="2A1087A3" w14:textId="1459F0F0" w:rsidR="00206F66" w:rsidRPr="00CF4DCA" w:rsidRDefault="00206F66" w:rsidP="00206F66">
      <w:pPr>
        <w:rPr>
          <w:rFonts w:ascii="Cambria" w:hAnsi="Cambria"/>
          <w:color w:val="0432FF"/>
          <w:lang w:val="nl-NL"/>
        </w:rPr>
      </w:pPr>
      <w:r w:rsidRPr="00CF4DCA">
        <w:rPr>
          <w:rFonts w:ascii="Cambria" w:hAnsi="Cambria"/>
          <w:color w:val="0432FF"/>
          <w:lang w:val="nl-NL"/>
        </w:rPr>
        <w:t>Dit document is het Functioneel Ontwerp voor het nieuw te ontwikkelen systeem dat het huidige verouderde systeem moet vervangen. In dit FO worden de behoeftes uit de inmiddels goedgekeurde Behoefteanalyse (</w:t>
      </w:r>
      <w:proofErr w:type="spellStart"/>
      <w:r w:rsidRPr="00CF4DCA">
        <w:rPr>
          <w:rFonts w:ascii="Cambria" w:hAnsi="Cambria"/>
          <w:color w:val="0432FF"/>
          <w:lang w:val="nl-NL"/>
        </w:rPr>
        <w:t>Behoefetanalyse</w:t>
      </w:r>
      <w:proofErr w:type="spellEnd"/>
      <w:r w:rsidRPr="00CF4DCA">
        <w:rPr>
          <w:rFonts w:ascii="Cambria" w:hAnsi="Cambria"/>
          <w:color w:val="0432FF"/>
          <w:lang w:val="nl-NL"/>
        </w:rPr>
        <w:t xml:space="preserve"> Studentvolgsysteem, versie 1.2, 22 maart 2016, door T. Starter, D. Medestudent en H.A. Student</w:t>
      </w:r>
      <w:r w:rsidR="0058151B" w:rsidRPr="00CF4DCA">
        <w:rPr>
          <w:rFonts w:ascii="Cambria" w:hAnsi="Cambria"/>
          <w:color w:val="0432FF"/>
          <w:lang w:val="nl-NL"/>
        </w:rPr>
        <w:t>) vertaald naar concrete oplossingen.</w:t>
      </w:r>
    </w:p>
    <w:p w14:paraId="573040AB" w14:textId="77777777" w:rsidR="00206F66" w:rsidRPr="00CF4DCA" w:rsidRDefault="00206F66" w:rsidP="00206F66">
      <w:pPr>
        <w:rPr>
          <w:rFonts w:ascii="Cambria" w:hAnsi="Cambria"/>
          <w:i/>
          <w:lang w:val="nl-NL"/>
        </w:rPr>
      </w:pPr>
    </w:p>
    <w:p w14:paraId="712DD2C2" w14:textId="77777777" w:rsidR="00206F66" w:rsidRPr="00CF4DCA" w:rsidRDefault="00206F66" w:rsidP="00206F66">
      <w:pPr>
        <w:rPr>
          <w:rFonts w:ascii="Cambria" w:hAnsi="Cambria"/>
          <w:lang w:val="nl-NL"/>
        </w:rPr>
      </w:pPr>
      <w:r w:rsidRPr="00CF4DCA">
        <w:rPr>
          <w:rFonts w:ascii="Cambria" w:hAnsi="Cambria"/>
          <w:i/>
          <w:lang w:val="nl-NL"/>
        </w:rPr>
        <w:t>Beschrijf tenslotte kort wat iemand kan lezen in de hoofdstukken van dit document. Noem even kort de naam van het hoofdstuk, en beschrijf in één zin wat er in staat.</w:t>
      </w:r>
    </w:p>
    <w:p w14:paraId="4F0244F2" w14:textId="53159D8A" w:rsidR="0058151B" w:rsidRPr="00CF4DCA" w:rsidRDefault="0058151B" w:rsidP="0058151B">
      <w:pPr>
        <w:pStyle w:val="Plattetekst"/>
        <w:rPr>
          <w:lang w:val="nl-NL"/>
        </w:rPr>
      </w:pPr>
      <w:r w:rsidRPr="00CF4DCA">
        <w:rPr>
          <w:lang w:val="nl-NL"/>
        </w:rPr>
        <w:t xml:space="preserve">de functionaliteiten, navigatie, paginalijst, het kostenoverzicht en de planning. </w:t>
      </w:r>
    </w:p>
    <w:p w14:paraId="05FB593C" w14:textId="77777777" w:rsidR="00206F66" w:rsidRPr="00CF4DCA" w:rsidRDefault="00206F66" w:rsidP="00206F66">
      <w:pPr>
        <w:rPr>
          <w:rFonts w:ascii="Cambria" w:hAnsi="Cambria"/>
          <w:lang w:val="nl-NL"/>
        </w:rPr>
      </w:pPr>
    </w:p>
    <w:p w14:paraId="169B16E9" w14:textId="27F42560" w:rsidR="00206F66" w:rsidRPr="00CF4DCA" w:rsidRDefault="0058151B" w:rsidP="00206F66">
      <w:pPr>
        <w:rPr>
          <w:rFonts w:ascii="Cambria" w:hAnsi="Cambria"/>
          <w:color w:val="0432FF"/>
          <w:lang w:val="nl-NL"/>
        </w:rPr>
      </w:pPr>
      <w:r w:rsidRPr="00CF4DCA">
        <w:rPr>
          <w:rFonts w:ascii="Cambria" w:hAnsi="Cambria"/>
          <w:color w:val="0432FF"/>
          <w:lang w:val="nl-NL"/>
        </w:rPr>
        <w:t>In dit FO</w:t>
      </w:r>
      <w:r w:rsidR="00206F66" w:rsidRPr="00CF4DCA">
        <w:rPr>
          <w:rFonts w:ascii="Cambria" w:hAnsi="Cambria"/>
          <w:color w:val="0432FF"/>
          <w:lang w:val="nl-NL"/>
        </w:rPr>
        <w:t xml:space="preserve"> wordt allereerst </w:t>
      </w:r>
      <w:r w:rsidR="00206F66" w:rsidRPr="00CF4DCA">
        <w:rPr>
          <w:rFonts w:ascii="Cambria" w:hAnsi="Cambria"/>
          <w:color w:val="0432FF"/>
          <w:highlight w:val="yellow"/>
          <w:lang w:val="nl-NL"/>
        </w:rPr>
        <w: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t>
      </w:r>
    </w:p>
    <w:p w14:paraId="56CAA064" w14:textId="77777777" w:rsidR="00206F66" w:rsidRPr="00CF4DCA" w:rsidRDefault="00206F66" w:rsidP="00206F66">
      <w:pPr>
        <w:tabs>
          <w:tab w:val="left" w:pos="1029"/>
        </w:tabs>
        <w:spacing w:line="273" w:lineRule="auto"/>
        <w:ind w:right="108"/>
        <w:rPr>
          <w:rFonts w:ascii="Cambria" w:hAnsi="Cambria"/>
          <w:i/>
          <w:lang w:val="nl-NL"/>
        </w:rPr>
      </w:pPr>
    </w:p>
    <w:p w14:paraId="3677FB90" w14:textId="77777777" w:rsidR="00206F66" w:rsidRPr="00CF4DCA" w:rsidRDefault="00206F66" w:rsidP="00206F66">
      <w:pPr>
        <w:tabs>
          <w:tab w:val="left" w:pos="1029"/>
        </w:tabs>
        <w:spacing w:line="273" w:lineRule="auto"/>
        <w:ind w:right="108"/>
        <w:rPr>
          <w:rFonts w:ascii="Cambria" w:hAnsi="Cambria"/>
          <w:i/>
          <w:lang w:val="nl-NL"/>
        </w:rPr>
      </w:pPr>
      <w:r w:rsidRPr="00CF4DCA">
        <w:rPr>
          <w:rFonts w:ascii="Cambria" w:hAnsi="Cambria"/>
          <w:i/>
          <w:lang w:val="nl-NL"/>
        </w:rPr>
        <w:t>De hele inleiding is maximaal een halve pagina.</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20" w:name="_Toc443567045"/>
      <w:bookmarkStart w:id="21" w:name="_Toc470773230"/>
      <w:r w:rsidRPr="00CF4DCA">
        <w:rPr>
          <w:lang w:val="nl-NL"/>
        </w:rPr>
        <w:t>Belanghebbenden</w:t>
      </w:r>
      <w:bookmarkEnd w:id="20"/>
      <w:bookmarkEnd w:id="21"/>
    </w:p>
    <w:p w14:paraId="20B45FAF" w14:textId="77777777" w:rsidR="005901BA" w:rsidRPr="00CF4DCA" w:rsidRDefault="005901BA" w:rsidP="005901BA">
      <w:pPr>
        <w:pStyle w:val="Plattetekst"/>
        <w:rPr>
          <w:lang w:val="nl-NL"/>
        </w:rPr>
      </w:pPr>
    </w:p>
    <w:p w14:paraId="13710F7B" w14:textId="0C0F1D86" w:rsidR="00ED7EB9" w:rsidRPr="00CF4DCA" w:rsidRDefault="00ED7EB9" w:rsidP="005901BA">
      <w:pPr>
        <w:pStyle w:val="Plattetekst"/>
        <w:rPr>
          <w:i/>
          <w:color w:val="00B050"/>
          <w:lang w:val="nl-NL"/>
        </w:rPr>
      </w:pPr>
      <w:r w:rsidRPr="00CF4DCA">
        <w:rPr>
          <w:i/>
          <w:color w:val="00B050"/>
          <w:lang w:val="nl-NL"/>
        </w:rPr>
        <w:t>De belanghebbenden (de doelgroep) zijn de mensen</w:t>
      </w:r>
      <w:r w:rsidR="00AB536E" w:rsidRPr="00CF4DCA">
        <w:rPr>
          <w:i/>
          <w:color w:val="00B050"/>
          <w:lang w:val="nl-NL"/>
        </w:rPr>
        <w:t xml:space="preserve"> of groepen</w:t>
      </w:r>
      <w:r w:rsidRPr="00CF4DCA">
        <w:rPr>
          <w:i/>
          <w:color w:val="00B050"/>
          <w:lang w:val="nl-NL"/>
        </w:rPr>
        <w:t xml:space="preserve"> voor wie deze oplossing wordt gerealiseerd. Geef per belanghebbende </w:t>
      </w:r>
      <w:r w:rsidR="00AB536E" w:rsidRPr="00CF4DCA">
        <w:rPr>
          <w:i/>
          <w:color w:val="00B050"/>
          <w:lang w:val="nl-NL"/>
        </w:rPr>
        <w:t xml:space="preserve">kort </w:t>
      </w:r>
      <w:r w:rsidRPr="00CF4DCA">
        <w:rPr>
          <w:i/>
          <w:color w:val="00B050"/>
          <w:lang w:val="nl-NL"/>
        </w:rPr>
        <w:t>de functie en het belang dat deze bij de oplossing heeft.</w:t>
      </w:r>
    </w:p>
    <w:p w14:paraId="736BA2A5" w14:textId="77777777" w:rsidR="00ED7EB9" w:rsidRPr="00CF4DCA" w:rsidRDefault="00ED7EB9" w:rsidP="005901BA">
      <w:pPr>
        <w:pStyle w:val="Plattetekst"/>
        <w:rPr>
          <w:lang w:val="nl-NL"/>
        </w:rPr>
      </w:pPr>
    </w:p>
    <w:p w14:paraId="034B804B" w14:textId="2FF632D5" w:rsidR="00ED7EB9" w:rsidRPr="00CF4DCA" w:rsidRDefault="00ED7EB9" w:rsidP="005901BA">
      <w:pPr>
        <w:pStyle w:val="Plattetekst"/>
        <w:rPr>
          <w:color w:val="0432FF"/>
          <w:lang w:val="nl-NL"/>
        </w:rPr>
      </w:pPr>
      <w:r w:rsidRPr="00CF4DCA">
        <w:rPr>
          <w:color w:val="0432FF"/>
          <w:lang w:val="nl-NL"/>
        </w:rPr>
        <w:t xml:space="preserve">De aangeboden oplossing is van belang voor de medewerkers </w:t>
      </w:r>
      <w:r w:rsidR="008702EC" w:rsidRPr="00CF4DCA">
        <w:rPr>
          <w:color w:val="0432FF"/>
          <w:lang w:val="nl-NL"/>
        </w:rPr>
        <w:t xml:space="preserve">en de studenten </w:t>
      </w:r>
      <w:r w:rsidRPr="00CF4DCA">
        <w:rPr>
          <w:color w:val="0432FF"/>
          <w:lang w:val="nl-NL"/>
        </w:rPr>
        <w:t xml:space="preserve">van </w:t>
      </w:r>
      <w:r w:rsidR="008702EC" w:rsidRPr="00CF4DCA">
        <w:rPr>
          <w:color w:val="0432FF"/>
          <w:lang w:val="nl-NL"/>
        </w:rPr>
        <w:t>de ASTE Universiteit,</w:t>
      </w:r>
      <w:r w:rsidRPr="00CF4DCA">
        <w:rPr>
          <w:color w:val="0432FF"/>
          <w:lang w:val="nl-NL"/>
        </w:rPr>
        <w:t xml:space="preserve"> en voor de beheerder van het systeem. </w:t>
      </w:r>
      <w:r w:rsidR="008702EC" w:rsidRPr="00CF4DCA">
        <w:rPr>
          <w:color w:val="0432FF"/>
          <w:lang w:val="nl-NL"/>
        </w:rPr>
        <w:t xml:space="preserve">De studenten hebben inzage in hun voortgang en cijfers. </w:t>
      </w:r>
      <w:r w:rsidRPr="00CF4DCA">
        <w:rPr>
          <w:color w:val="0432FF"/>
          <w:lang w:val="nl-NL"/>
        </w:rPr>
        <w:t xml:space="preserve">De medewerkers zullen in staat worden gesteld om bestanden te vergelijken en te veranderen om zo hun documentatie up-to-date te houden. De beheerder kan de gebruikers van het systeem beheren. </w:t>
      </w:r>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22" w:name="_Toc443567046"/>
      <w:bookmarkStart w:id="23" w:name="_Toc470773231"/>
      <w:r w:rsidRPr="00CF4DCA">
        <w:rPr>
          <w:lang w:val="nl-NL"/>
        </w:rPr>
        <w:t>Behoeftes</w:t>
      </w:r>
      <w:bookmarkEnd w:id="22"/>
      <w:bookmarkEnd w:id="23"/>
    </w:p>
    <w:p w14:paraId="42C78122" w14:textId="77777777" w:rsidR="005901BA" w:rsidRPr="00CF4DCA" w:rsidRDefault="005901BA" w:rsidP="005901BA">
      <w:pPr>
        <w:pStyle w:val="Plattetekst"/>
        <w:rPr>
          <w:lang w:val="nl-NL"/>
        </w:rPr>
      </w:pPr>
    </w:p>
    <w:p w14:paraId="3B70ED5F" w14:textId="39F7FF18" w:rsidR="00ED7EB9" w:rsidRPr="00CF4DCA" w:rsidRDefault="00ED7EB9" w:rsidP="005901BA">
      <w:pPr>
        <w:pStyle w:val="Plattetekst"/>
        <w:rPr>
          <w:i/>
          <w:color w:val="00B050"/>
          <w:lang w:val="nl-NL"/>
        </w:rPr>
      </w:pPr>
      <w:r w:rsidRPr="00CF4DCA">
        <w:rPr>
          <w:i/>
          <w:color w:val="00B050"/>
          <w:lang w:val="nl-NL"/>
        </w:rPr>
        <w:t xml:space="preserve">Dit deel bevat de behoeftes zoals die uit de behoefteanalyse naar voren zijn gekomen. Dit deel wordt alleen opgenomen als er </w:t>
      </w:r>
      <w:r w:rsidR="00556F0B" w:rsidRPr="00CF4DCA">
        <w:rPr>
          <w:i/>
          <w:color w:val="00B050"/>
          <w:lang w:val="nl-NL"/>
        </w:rPr>
        <w:t xml:space="preserve">geen </w:t>
      </w:r>
      <w:r w:rsidRPr="00CF4DCA">
        <w:rPr>
          <w:i/>
          <w:color w:val="00B050"/>
          <w:lang w:val="nl-NL"/>
        </w:rPr>
        <w:t xml:space="preserve">apart </w:t>
      </w:r>
      <w:r w:rsidR="00556F0B" w:rsidRPr="00CF4DCA">
        <w:rPr>
          <w:i/>
          <w:color w:val="00B050"/>
          <w:lang w:val="nl-NL"/>
        </w:rPr>
        <w:t xml:space="preserve">verslag is gemaakt van de </w:t>
      </w:r>
      <w:r w:rsidRPr="00CF4DCA">
        <w:rPr>
          <w:i/>
          <w:color w:val="00B050"/>
          <w:lang w:val="nl-NL"/>
        </w:rPr>
        <w:t>Behoefteanalyse. Is dat er wel, verwijs er dan kort naar:</w:t>
      </w:r>
    </w:p>
    <w:p w14:paraId="764F1DD1" w14:textId="77777777" w:rsidR="00ED7EB9" w:rsidRPr="00CF4DCA" w:rsidRDefault="00ED7EB9" w:rsidP="005901BA">
      <w:pPr>
        <w:pStyle w:val="Plattetekst"/>
        <w:rPr>
          <w:lang w:val="nl-NL"/>
        </w:rPr>
      </w:pPr>
    </w:p>
    <w:p w14:paraId="5437BFA1" w14:textId="7A020BE4" w:rsidR="00ED7EB9" w:rsidRPr="00CF4DCA" w:rsidRDefault="00ED7EB9" w:rsidP="005901BA">
      <w:pPr>
        <w:pStyle w:val="Plattetekst"/>
        <w:rPr>
          <w:color w:val="0432FF"/>
          <w:lang w:val="nl-NL"/>
        </w:rPr>
      </w:pPr>
      <w:r w:rsidRPr="00CF4DCA">
        <w:rPr>
          <w:color w:val="0432FF"/>
          <w:lang w:val="nl-NL"/>
        </w:rPr>
        <w:t xml:space="preserve">De behoeftes van de organisatie zijn beschreven in </w:t>
      </w:r>
      <w:r w:rsidR="00794D0E" w:rsidRPr="00CF4DCA">
        <w:rPr>
          <w:color w:val="0432FF"/>
          <w:lang w:val="nl-NL"/>
        </w:rPr>
        <w:t xml:space="preserve">de </w:t>
      </w:r>
      <w:proofErr w:type="spellStart"/>
      <w:r w:rsidR="00794D0E" w:rsidRPr="00CF4DCA">
        <w:rPr>
          <w:color w:val="0432FF"/>
          <w:lang w:val="nl-NL"/>
        </w:rPr>
        <w:t>hierbovengenoemde</w:t>
      </w:r>
      <w:proofErr w:type="spellEnd"/>
      <w:r w:rsidR="00794D0E" w:rsidRPr="00CF4DCA">
        <w:rPr>
          <w:color w:val="0432FF"/>
          <w:lang w:val="nl-NL"/>
        </w:rPr>
        <w:t xml:space="preserve"> Behoefteanalyse.</w:t>
      </w:r>
      <w:r w:rsidR="00556F0B" w:rsidRPr="00CF4DCA">
        <w:rPr>
          <w:color w:val="0432FF"/>
          <w:lang w:val="nl-NL"/>
        </w:rPr>
        <w:t xml:space="preserve"> </w:t>
      </w:r>
    </w:p>
    <w:p w14:paraId="79BF621F" w14:textId="77777777" w:rsidR="00ED7EB9" w:rsidRPr="00CF4DCA"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77777777" w:rsidR="00ED7EB9" w:rsidRPr="00CF4DCA" w:rsidRDefault="00ED7EB9" w:rsidP="00556F0B">
      <w:pPr>
        <w:pStyle w:val="Kop1"/>
        <w:rPr>
          <w:lang w:val="nl-NL"/>
        </w:rPr>
      </w:pPr>
      <w:bookmarkStart w:id="24" w:name="_Toc443567047"/>
      <w:bookmarkStart w:id="25" w:name="_Toc470773232"/>
      <w:r w:rsidRPr="00CF4DCA">
        <w:rPr>
          <w:lang w:val="nl-NL"/>
        </w:rPr>
        <w:t>Functionaliteiten</w:t>
      </w:r>
      <w:bookmarkEnd w:id="24"/>
      <w:bookmarkEnd w:id="25"/>
    </w:p>
    <w:p w14:paraId="7AB1D6E8" w14:textId="77777777" w:rsidR="005901BA" w:rsidRPr="00CF4DCA" w:rsidRDefault="005901BA" w:rsidP="005901BA">
      <w:pPr>
        <w:pStyle w:val="Plattetekst"/>
        <w:rPr>
          <w:lang w:val="nl-NL"/>
        </w:rPr>
      </w:pPr>
    </w:p>
    <w:p w14:paraId="0C4250FC" w14:textId="348A5565" w:rsidR="00ED7EB9" w:rsidRPr="00CF4DCA" w:rsidRDefault="00ED7EB9" w:rsidP="005901BA">
      <w:pPr>
        <w:pStyle w:val="Plattetekst"/>
        <w:rPr>
          <w:i/>
          <w:lang w:val="nl-NL"/>
        </w:rPr>
      </w:pPr>
      <w:r w:rsidRPr="00CF4DCA">
        <w:rPr>
          <w:b/>
          <w:i/>
          <w:color w:val="FF0000"/>
          <w:lang w:val="nl-NL"/>
        </w:rPr>
        <w:t>Dit is het belangrijkste deel</w:t>
      </w:r>
      <w:r w:rsidR="005701D4" w:rsidRPr="00CF4DCA">
        <w:rPr>
          <w:b/>
          <w:i/>
          <w:color w:val="FF0000"/>
          <w:lang w:val="nl-NL"/>
        </w:rPr>
        <w:t>.</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w:t>
      </w:r>
      <w:r w:rsidR="005701D4" w:rsidRPr="00CF4DCA">
        <w:rPr>
          <w:i/>
          <w:color w:val="00B050"/>
          <w:lang w:val="nl-NL"/>
        </w:rPr>
        <w:t xml:space="preserve"> volledig, concreet en zonder overbodige details.</w:t>
      </w:r>
    </w:p>
    <w:p w14:paraId="67297AF5" w14:textId="77777777" w:rsidR="00ED7EB9" w:rsidRPr="00CF4DCA" w:rsidRDefault="00ED7EB9" w:rsidP="005901BA">
      <w:pPr>
        <w:pStyle w:val="Plattetekst"/>
        <w:rPr>
          <w:lang w:val="nl-NL"/>
        </w:rPr>
      </w:pPr>
    </w:p>
    <w:p w14:paraId="3D5EF7AC" w14:textId="77777777" w:rsidR="00ED7EB9" w:rsidRPr="00CF4DCA" w:rsidRDefault="00ED7EB9" w:rsidP="005901BA">
      <w:pPr>
        <w:pStyle w:val="Plattetekst"/>
        <w:rPr>
          <w:i/>
          <w:color w:val="00B050"/>
          <w:lang w:val="nl-NL"/>
        </w:rPr>
      </w:pPr>
      <w:r w:rsidRPr="00CF4DCA">
        <w:rPr>
          <w:i/>
          <w:color w:val="00B050"/>
          <w:lang w:val="nl-NL"/>
        </w:rPr>
        <w:t xml:space="preserve">Aan de hand van de user </w:t>
      </w:r>
      <w:proofErr w:type="spellStart"/>
      <w:r w:rsidRPr="00CF4DCA">
        <w:rPr>
          <w:i/>
          <w:color w:val="00B050"/>
          <w:lang w:val="nl-NL"/>
        </w:rPr>
        <w:t>stories</w:t>
      </w:r>
      <w:proofErr w:type="spellEnd"/>
      <w:r w:rsidRPr="00CF4DCA">
        <w:rPr>
          <w:i/>
          <w:color w:val="00B050"/>
          <w:lang w:val="nl-NL"/>
        </w:rPr>
        <w:t xml:space="preserve"> uit de Behoefteanalyse (BA) kun je </w:t>
      </w:r>
      <w:proofErr w:type="spellStart"/>
      <w:r w:rsidRPr="00CF4DCA">
        <w:rPr>
          <w:b/>
          <w:i/>
          <w:color w:val="00B050"/>
          <w:lang w:val="nl-NL"/>
        </w:rPr>
        <w:t>use</w:t>
      </w:r>
      <w:proofErr w:type="spellEnd"/>
      <w:r w:rsidRPr="00CF4DCA">
        <w:rPr>
          <w:b/>
          <w:i/>
          <w:color w:val="00B050"/>
          <w:lang w:val="nl-NL"/>
        </w:rPr>
        <w:t>-cases</w:t>
      </w:r>
      <w:r w:rsidRPr="00CF4DCA">
        <w:rPr>
          <w:i/>
          <w:color w:val="00B050"/>
          <w:lang w:val="nl-NL"/>
        </w:rPr>
        <w:t xml:space="preserve"> opstellen, waarin je de functionaliteiten uitwerkt in </w:t>
      </w:r>
      <w:proofErr w:type="spellStart"/>
      <w:r w:rsidRPr="00CF4DCA">
        <w:rPr>
          <w:i/>
          <w:color w:val="00B050"/>
          <w:lang w:val="nl-NL"/>
        </w:rPr>
        <w:t>use</w:t>
      </w:r>
      <w:proofErr w:type="spellEnd"/>
      <w:r w:rsidRPr="00CF4DCA">
        <w:rPr>
          <w:i/>
          <w:color w:val="00B050"/>
          <w:lang w:val="nl-NL"/>
        </w:rPr>
        <w:t xml:space="preserve">-case-diagrammen en/of </w:t>
      </w:r>
      <w:proofErr w:type="spellStart"/>
      <w:r w:rsidRPr="00CF4DCA">
        <w:rPr>
          <w:i/>
          <w:color w:val="00B050"/>
          <w:lang w:val="nl-NL"/>
        </w:rPr>
        <w:t>use</w:t>
      </w:r>
      <w:proofErr w:type="spellEnd"/>
      <w:r w:rsidRPr="00CF4DCA">
        <w:rPr>
          <w:i/>
          <w:color w:val="00B050"/>
          <w:lang w:val="nl-NL"/>
        </w:rPr>
        <w:t xml:space="preserve">-case-templates (zie hiervoor H2 van het boek Informatieanalyse). Als je dat dan combineert met de opzet uit de </w:t>
      </w:r>
      <w:proofErr w:type="spellStart"/>
      <w:r w:rsidRPr="00CF4DCA">
        <w:rPr>
          <w:i/>
          <w:color w:val="00B050"/>
          <w:lang w:val="nl-NL"/>
        </w:rPr>
        <w:t>Drupalmethode</w:t>
      </w:r>
      <w:proofErr w:type="spellEnd"/>
      <w:r w:rsidRPr="00CF4DCA">
        <w:rPr>
          <w:i/>
          <w:color w:val="00B050"/>
          <w:lang w:val="nl-NL"/>
        </w:rPr>
        <w:t xml:space="preserve"> (zie het boek Informatiesystemen bouwen met </w:t>
      </w:r>
      <w:proofErr w:type="spellStart"/>
      <w:r w:rsidRPr="00CF4DCA">
        <w:rPr>
          <w:i/>
          <w:color w:val="00B050"/>
          <w:lang w:val="nl-NL"/>
        </w:rPr>
        <w:t>Drupal</w:t>
      </w:r>
      <w:proofErr w:type="spellEnd"/>
      <w:r w:rsidRPr="00CF4DCA">
        <w:rPr>
          <w:i/>
          <w:color w:val="00B050"/>
          <w:lang w:val="nl-NL"/>
        </w:rPr>
        <w:t xml:space="preserve">,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14:paraId="7F50662F" w14:textId="77777777" w:rsidR="00ED7EB9" w:rsidRPr="00CF4DCA" w:rsidRDefault="00ED7EB9" w:rsidP="005901BA">
      <w:pPr>
        <w:pStyle w:val="Plattetekst"/>
        <w:rPr>
          <w:lang w:val="nl-NL"/>
        </w:rPr>
      </w:pPr>
    </w:p>
    <w:p w14:paraId="4A6D1E12" w14:textId="77777777" w:rsidR="00ED7EB9" w:rsidRPr="00CF4DCA" w:rsidRDefault="00ED7EB9" w:rsidP="005901BA">
      <w:pPr>
        <w:pStyle w:val="Plattetekst"/>
        <w:rPr>
          <w:color w:val="0432FF"/>
          <w:lang w:val="nl-NL"/>
        </w:rPr>
      </w:pPr>
      <w:r w:rsidRPr="00CF4DCA">
        <w:rPr>
          <w:color w:val="0432FF"/>
          <w:lang w:val="nl-NL"/>
        </w:rPr>
        <w:t>Voorbeeld van de (nog niet uitgewerkte) functionaliteiten:</w:t>
      </w:r>
    </w:p>
    <w:p w14:paraId="57278243" w14:textId="77777777" w:rsidR="00ED7EB9" w:rsidRPr="00CF4DCA" w:rsidRDefault="00ED7EB9" w:rsidP="005901BA">
      <w:pPr>
        <w:pStyle w:val="Plattetekst"/>
        <w:rPr>
          <w:color w:val="0432FF"/>
          <w:lang w:val="nl-NL"/>
        </w:rPr>
      </w:pPr>
      <w:r w:rsidRPr="00CF4DCA">
        <w:rPr>
          <w:color w:val="0432FF"/>
          <w:lang w:val="nl-NL"/>
        </w:rPr>
        <w:t>Het informatiesysteem moet de volgende functionaliteiten hebben.</w:t>
      </w:r>
    </w:p>
    <w:p w14:paraId="21BD297F" w14:textId="3D97EDC5" w:rsidR="00ED7EB9" w:rsidRPr="00CF4DCA" w:rsidRDefault="00ED7EB9" w:rsidP="005901BA">
      <w:pPr>
        <w:pStyle w:val="Plattetekst"/>
        <w:rPr>
          <w:color w:val="0432FF"/>
          <w:lang w:val="nl-NL"/>
        </w:rPr>
      </w:pPr>
      <w:r w:rsidRPr="00CF4DCA">
        <w:rPr>
          <w:color w:val="0432FF"/>
          <w:lang w:val="nl-NL"/>
        </w:rPr>
        <w:t xml:space="preserve">Op de </w:t>
      </w:r>
      <w:r w:rsidRPr="00CF4DCA">
        <w:rPr>
          <w:b/>
          <w:color w:val="0432FF"/>
          <w:lang w:val="nl-NL"/>
        </w:rPr>
        <w:t>hoofdpagina</w:t>
      </w:r>
      <w:r w:rsidRPr="00CF4DCA">
        <w:rPr>
          <w:color w:val="0432FF"/>
          <w:lang w:val="nl-NL"/>
        </w:rPr>
        <w:t xml:space="preserve"> staat ter informatie een slider met foto’s die gemaakt zijn tijdens verschillende cursussen.</w:t>
      </w:r>
    </w:p>
    <w:p w14:paraId="70EDA8DA" w14:textId="77777777" w:rsidR="00ED7EB9" w:rsidRPr="00CF4DCA" w:rsidRDefault="00ED7EB9" w:rsidP="005901BA">
      <w:pPr>
        <w:pStyle w:val="Plattetekst"/>
        <w:rPr>
          <w:color w:val="0432FF"/>
          <w:lang w:val="nl-NL"/>
        </w:rPr>
      </w:pPr>
      <w:r w:rsidRPr="00CF4DCA">
        <w:rPr>
          <w:color w:val="0432FF"/>
          <w:lang w:val="nl-NL"/>
        </w:rPr>
        <w:t>....</w:t>
      </w:r>
    </w:p>
    <w:p w14:paraId="6873AA7B" w14:textId="77777777" w:rsidR="00ED7EB9" w:rsidRPr="00CF4DCA" w:rsidRDefault="00ED7EB9" w:rsidP="005901BA">
      <w:pPr>
        <w:pStyle w:val="Plattetekst"/>
        <w:rPr>
          <w:color w:val="0432FF"/>
          <w:lang w:val="nl-NL"/>
        </w:rPr>
      </w:pPr>
      <w:r w:rsidRPr="00CF4DCA">
        <w:rPr>
          <w:color w:val="0432FF"/>
          <w:lang w:val="nl-NL"/>
        </w:rPr>
        <w:t xml:space="preserve">Medewerkers/beheerders moeten kunnen </w:t>
      </w:r>
      <w:r w:rsidRPr="00CF4DCA">
        <w:rPr>
          <w:b/>
          <w:color w:val="0432FF"/>
          <w:lang w:val="nl-NL"/>
        </w:rPr>
        <w:t>inloggen</w:t>
      </w:r>
      <w:r w:rsidRPr="00CF4DCA">
        <w:rPr>
          <w:color w:val="0432FF"/>
          <w:lang w:val="nl-NL"/>
        </w:rPr>
        <w:t>.</w:t>
      </w:r>
    </w:p>
    <w:p w14:paraId="3860111E" w14:textId="77777777" w:rsidR="00ED7EB9" w:rsidRPr="00CF4DCA" w:rsidRDefault="00ED7EB9" w:rsidP="005901BA">
      <w:pPr>
        <w:pStyle w:val="Plattetekst"/>
        <w:rPr>
          <w:color w:val="0432FF"/>
          <w:lang w:val="nl-NL"/>
        </w:rPr>
      </w:pPr>
      <w:r w:rsidRPr="00CF4DCA">
        <w:rPr>
          <w:color w:val="0432FF"/>
          <w:lang w:val="nl-NL"/>
        </w:rPr>
        <w:t xml:space="preserve">Medewerkers/beheerders moeten hun gegevens kunnen </w:t>
      </w:r>
      <w:r w:rsidRPr="00CF4DCA">
        <w:rPr>
          <w:b/>
          <w:color w:val="0432FF"/>
          <w:lang w:val="nl-NL"/>
        </w:rPr>
        <w:t>zien</w:t>
      </w:r>
      <w:r w:rsidRPr="00CF4DCA">
        <w:rPr>
          <w:color w:val="0432FF"/>
          <w:lang w:val="nl-NL"/>
        </w:rPr>
        <w:t>.</w:t>
      </w:r>
    </w:p>
    <w:p w14:paraId="1D5899E5" w14:textId="6B14A7D4" w:rsidR="00E57B59" w:rsidRPr="00CF4DCA" w:rsidRDefault="00E57B59" w:rsidP="005901BA">
      <w:pPr>
        <w:pStyle w:val="Plattetekst"/>
        <w:rPr>
          <w:color w:val="0432FF"/>
          <w:lang w:val="nl-NL"/>
        </w:rPr>
      </w:pPr>
      <w:r w:rsidRPr="00CF4DCA">
        <w:rPr>
          <w:color w:val="0432FF"/>
          <w:lang w:val="nl-NL"/>
        </w:rPr>
        <w:t xml:space="preserve">Medewerkers/beheerders moeten nieuwe evenementen kunnen </w:t>
      </w:r>
      <w:r w:rsidRPr="00CF4DCA">
        <w:rPr>
          <w:b/>
          <w:color w:val="0432FF"/>
          <w:lang w:val="nl-NL"/>
        </w:rPr>
        <w:t>aanmaken</w:t>
      </w:r>
      <w:r w:rsidRPr="00CF4DCA">
        <w:rPr>
          <w:color w:val="0432FF"/>
          <w:lang w:val="nl-NL"/>
        </w:rPr>
        <w:t>.</w:t>
      </w:r>
    </w:p>
    <w:p w14:paraId="587D7CF8" w14:textId="77777777" w:rsidR="00ED7EB9" w:rsidRPr="00CF4DCA" w:rsidRDefault="00ED7EB9" w:rsidP="005901BA">
      <w:pPr>
        <w:pStyle w:val="Plattetekst"/>
        <w:rPr>
          <w:color w:val="0432FF"/>
          <w:lang w:val="nl-NL"/>
        </w:rPr>
      </w:pPr>
      <w:r w:rsidRPr="00CF4DCA">
        <w:rPr>
          <w:b/>
          <w:color w:val="0432FF"/>
          <w:lang w:val="nl-NL"/>
        </w:rPr>
        <w:t>....</w:t>
      </w:r>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Pr="00CF4DCA" w:rsidRDefault="00E57B59" w:rsidP="005901BA">
      <w:pPr>
        <w:pStyle w:val="Plattetekst"/>
        <w:rPr>
          <w:lang w:val="nl-NL"/>
        </w:rPr>
      </w:pPr>
    </w:p>
    <w:p w14:paraId="7F1ADFCE" w14:textId="53A444B9" w:rsidR="00E57B59" w:rsidRPr="00CF4DCA" w:rsidRDefault="00E57B59" w:rsidP="00E57B59">
      <w:pPr>
        <w:pStyle w:val="Kop1"/>
        <w:rPr>
          <w:lang w:val="nl-NL"/>
        </w:rPr>
      </w:pPr>
      <w:bookmarkStart w:id="26" w:name="_Toc470773233"/>
      <w:r w:rsidRPr="00CF4DCA">
        <w:rPr>
          <w:lang w:val="nl-NL"/>
        </w:rPr>
        <w:t>Navigatie</w:t>
      </w:r>
      <w:bookmarkEnd w:id="26"/>
    </w:p>
    <w:p w14:paraId="489D186C" w14:textId="77777777" w:rsidR="00E57B59" w:rsidRPr="00CF4DCA" w:rsidRDefault="00E57B59" w:rsidP="00E57B59">
      <w:pPr>
        <w:pStyle w:val="Platteteks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1C4A556" w14:textId="77777777" w:rsidR="00E57B59" w:rsidRPr="00CF4DCA" w:rsidRDefault="00E57B59" w:rsidP="00E57B59">
      <w:pPr>
        <w:rPr>
          <w:rFonts w:ascii="Cambria" w:hAnsi="Cambria"/>
          <w:i/>
          <w:lang w:val="nl-NL"/>
        </w:rPr>
      </w:pPr>
    </w:p>
    <w:p w14:paraId="100792A9" w14:textId="77777777" w:rsidR="00E57B59" w:rsidRPr="00CF4DCA" w:rsidRDefault="00E57B59" w:rsidP="00E57B59">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14:paraId="0D921CA3" w14:textId="77777777" w:rsidR="00E57B59" w:rsidRPr="00CF4DCA" w:rsidRDefault="00E57B59" w:rsidP="00E57B59">
      <w:pPr>
        <w:rPr>
          <w:rFonts w:ascii="Cambria" w:hAnsi="Cambria"/>
          <w:lang w:val="nl-NL"/>
        </w:rPr>
      </w:pPr>
      <w:r w:rsidRPr="00CF4DCA">
        <w:rPr>
          <w:rFonts w:ascii="Verdana" w:hAnsi="Verdana"/>
          <w:noProof/>
          <w:lang w:val="en-GB" w:eastAsia="en-GB"/>
        </w:rPr>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lang w:val="en-GB" w:eastAsia="en-GB"/>
        </w:rPr>
        <w:lastRenderedPageBreak/>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27" w:name="_Toc443567048"/>
      <w:bookmarkStart w:id="28" w:name="_Toc470773234"/>
      <w:r w:rsidRPr="00CF4DCA">
        <w:rPr>
          <w:lang w:val="nl-NL"/>
        </w:rPr>
        <w:t>Paginalijst</w:t>
      </w:r>
      <w:bookmarkEnd w:id="27"/>
      <w:bookmarkEnd w:id="28"/>
    </w:p>
    <w:p w14:paraId="138E6F28" w14:textId="77777777" w:rsidR="005901BA" w:rsidRPr="00CF4DCA" w:rsidRDefault="005901BA" w:rsidP="005901BA">
      <w:pPr>
        <w:pStyle w:val="Plattetekst"/>
        <w:rPr>
          <w:rFonts w:eastAsiaTheme="minorHAnsi"/>
          <w:lang w:val="nl-NL"/>
        </w:rPr>
      </w:pPr>
    </w:p>
    <w:p w14:paraId="3602D892" w14:textId="4B13158E" w:rsidR="00ED7EB9" w:rsidRPr="00CF4DCA" w:rsidRDefault="00ED7EB9" w:rsidP="005901BA">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0C41C8">
        <w:trPr>
          <w:trHeight w:val="615"/>
        </w:trPr>
        <w:tc>
          <w:tcPr>
            <w:tcW w:w="2660" w:type="dxa"/>
            <w:shd w:val="clear" w:color="auto" w:fill="auto"/>
          </w:tcPr>
          <w:p w14:paraId="3D1351F1" w14:textId="77777777" w:rsidR="00ED7EB9" w:rsidRPr="00CF4DCA" w:rsidRDefault="00ED7EB9" w:rsidP="005901BA">
            <w:pPr>
              <w:pStyle w:val="Plattetekst"/>
              <w:rPr>
                <w:b/>
                <w:color w:val="0432FF"/>
                <w:lang w:val="nl-NL"/>
              </w:rPr>
            </w:pPr>
            <w:bookmarkStart w:id="29"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Platteteks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0C41C8">
        <w:trPr>
          <w:trHeight w:val="311"/>
        </w:trPr>
        <w:tc>
          <w:tcPr>
            <w:tcW w:w="2660" w:type="dxa"/>
            <w:shd w:val="clear" w:color="auto" w:fill="auto"/>
          </w:tcPr>
          <w:p w14:paraId="7A0B5FEE" w14:textId="77777777" w:rsidR="00ED7EB9" w:rsidRPr="00CF4DCA" w:rsidRDefault="00ED7EB9" w:rsidP="005901BA">
            <w:pPr>
              <w:pStyle w:val="Platteteks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4C409A07" w14:textId="16D33659" w:rsidR="00ED7EB9" w:rsidRPr="00CF4DCA" w:rsidRDefault="00ED7EB9" w:rsidP="009E4498">
            <w:pPr>
              <w:pStyle w:val="Plattetekst"/>
              <w:rPr>
                <w:color w:val="0432FF"/>
                <w:lang w:val="nl-NL"/>
              </w:rPr>
            </w:pPr>
            <w:r w:rsidRPr="00CF4DCA">
              <w:rPr>
                <w:color w:val="0432FF"/>
                <w:lang w:val="nl-NL"/>
              </w:rPr>
              <w:t xml:space="preserve">Belangstelling voor </w:t>
            </w:r>
            <w:r w:rsidR="009E4498" w:rsidRPr="00CF4DCA">
              <w:rPr>
                <w:color w:val="0432FF"/>
                <w:lang w:val="nl-NL"/>
              </w:rPr>
              <w:t>ASTE Universiteit</w:t>
            </w:r>
            <w:r w:rsidRPr="00CF4DCA">
              <w:rPr>
                <w:color w:val="0432FF"/>
                <w:lang w:val="nl-NL"/>
              </w:rPr>
              <w:t xml:space="preserve"> en voor de artikelen opwekken.</w:t>
            </w:r>
          </w:p>
        </w:tc>
        <w:tc>
          <w:tcPr>
            <w:tcW w:w="1383" w:type="dxa"/>
            <w:shd w:val="clear" w:color="auto" w:fill="auto"/>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0C41C8">
        <w:trPr>
          <w:trHeight w:val="232"/>
        </w:trPr>
        <w:tc>
          <w:tcPr>
            <w:tcW w:w="2660" w:type="dxa"/>
            <w:shd w:val="clear" w:color="auto" w:fill="auto"/>
          </w:tcPr>
          <w:p w14:paraId="17587DDE" w14:textId="77777777" w:rsidR="00ED7EB9" w:rsidRPr="00CF4DCA" w:rsidRDefault="00ED7EB9" w:rsidP="005901BA">
            <w:pPr>
              <w:pStyle w:val="Plattetekst"/>
              <w:rPr>
                <w:color w:val="0432FF"/>
                <w:lang w:val="nl-NL"/>
              </w:rPr>
            </w:pPr>
            <w:r w:rsidRPr="00CF4DCA">
              <w:rPr>
                <w:color w:val="0432FF"/>
                <w:lang w:val="nl-NL"/>
              </w:rPr>
              <w:t>Inloggen personeel</w:t>
            </w:r>
          </w:p>
        </w:tc>
        <w:tc>
          <w:tcPr>
            <w:tcW w:w="1559" w:type="dxa"/>
            <w:shd w:val="clear" w:color="auto" w:fill="auto"/>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86" w:type="dxa"/>
            <w:shd w:val="clear" w:color="auto" w:fill="auto"/>
          </w:tcPr>
          <w:p w14:paraId="3B46440E" w14:textId="77777777" w:rsidR="00ED7EB9" w:rsidRPr="00CF4DCA" w:rsidRDefault="00ED7EB9" w:rsidP="005901BA">
            <w:pPr>
              <w:pStyle w:val="Plattetekst"/>
              <w:rPr>
                <w:color w:val="0432FF"/>
                <w:lang w:val="nl-NL"/>
              </w:rPr>
            </w:pPr>
            <w:r w:rsidRPr="00CF4DCA">
              <w:rPr>
                <w:color w:val="0432FF"/>
                <w:lang w:val="nl-NL"/>
              </w:rPr>
              <w:t>Personeelslid kan inloggen.</w:t>
            </w:r>
          </w:p>
        </w:tc>
        <w:tc>
          <w:tcPr>
            <w:tcW w:w="1383" w:type="dxa"/>
            <w:shd w:val="clear" w:color="auto" w:fill="auto"/>
          </w:tcPr>
          <w:p w14:paraId="11AD9432"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0463EC7" w14:textId="77777777" w:rsidTr="000C41C8">
        <w:trPr>
          <w:trHeight w:val="232"/>
        </w:trPr>
        <w:tc>
          <w:tcPr>
            <w:tcW w:w="2660" w:type="dxa"/>
            <w:shd w:val="clear" w:color="auto" w:fill="auto"/>
          </w:tcPr>
          <w:p w14:paraId="66792D4A" w14:textId="77777777" w:rsidR="00ED7EB9" w:rsidRPr="00CF4DCA" w:rsidRDefault="00ED7EB9" w:rsidP="005901BA">
            <w:pPr>
              <w:pStyle w:val="Plattetekst"/>
              <w:rPr>
                <w:color w:val="0432FF"/>
                <w:lang w:val="nl-NL"/>
              </w:rPr>
            </w:pPr>
            <w:r w:rsidRPr="00CF4DCA">
              <w:rPr>
                <w:color w:val="0432FF"/>
                <w:lang w:val="nl-NL"/>
              </w:rPr>
              <w:t>Eigen overzicht gegevens personeelslid</w:t>
            </w:r>
          </w:p>
        </w:tc>
        <w:tc>
          <w:tcPr>
            <w:tcW w:w="1559" w:type="dxa"/>
            <w:shd w:val="clear" w:color="auto" w:fill="auto"/>
          </w:tcPr>
          <w:p w14:paraId="51CB5389" w14:textId="77777777" w:rsidR="00ED7EB9" w:rsidRPr="00CF4DCA" w:rsidRDefault="00ED7EB9" w:rsidP="005901BA">
            <w:pPr>
              <w:pStyle w:val="Plattetekst"/>
              <w:rPr>
                <w:color w:val="0432FF"/>
                <w:lang w:val="nl-NL"/>
              </w:rPr>
            </w:pPr>
            <w:r w:rsidRPr="00CF4DCA">
              <w:rPr>
                <w:color w:val="0432FF"/>
                <w:lang w:val="nl-NL"/>
              </w:rPr>
              <w:t>Nee</w:t>
            </w:r>
          </w:p>
        </w:tc>
        <w:tc>
          <w:tcPr>
            <w:tcW w:w="3686" w:type="dxa"/>
            <w:shd w:val="clear" w:color="auto" w:fill="auto"/>
          </w:tcPr>
          <w:p w14:paraId="00509EF1" w14:textId="77777777" w:rsidR="00ED7EB9" w:rsidRPr="00CF4DCA" w:rsidRDefault="00ED7EB9" w:rsidP="005901BA">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0C41C8">
        <w:trPr>
          <w:trHeight w:val="232"/>
        </w:trPr>
        <w:tc>
          <w:tcPr>
            <w:tcW w:w="2660" w:type="dxa"/>
            <w:shd w:val="clear" w:color="auto" w:fill="auto"/>
          </w:tcPr>
          <w:p w14:paraId="01E33176" w14:textId="77777777" w:rsidR="00ED7EB9" w:rsidRPr="00CF4DCA" w:rsidRDefault="00ED7EB9" w:rsidP="005901BA">
            <w:pPr>
              <w:pStyle w:val="Plattetekst"/>
              <w:rPr>
                <w:color w:val="0432FF"/>
                <w:lang w:val="nl-NL"/>
              </w:rPr>
            </w:pPr>
            <w:r w:rsidRPr="00CF4DCA">
              <w:rPr>
                <w:color w:val="0432FF"/>
                <w:lang w:val="nl-NL"/>
              </w:rPr>
              <w:t>...</w:t>
            </w:r>
          </w:p>
        </w:tc>
        <w:tc>
          <w:tcPr>
            <w:tcW w:w="1559" w:type="dxa"/>
            <w:shd w:val="clear" w:color="auto" w:fill="auto"/>
          </w:tcPr>
          <w:p w14:paraId="03ED3531" w14:textId="77777777" w:rsidR="00ED7EB9" w:rsidRPr="00CF4DCA" w:rsidRDefault="00ED7EB9" w:rsidP="005901BA">
            <w:pPr>
              <w:pStyle w:val="Plattetekst"/>
              <w:rPr>
                <w:color w:val="0432FF"/>
                <w:lang w:val="nl-NL"/>
              </w:rPr>
            </w:pPr>
          </w:p>
        </w:tc>
        <w:tc>
          <w:tcPr>
            <w:tcW w:w="3686" w:type="dxa"/>
            <w:shd w:val="clear" w:color="auto" w:fill="auto"/>
          </w:tcPr>
          <w:p w14:paraId="3E1E4A8E" w14:textId="77777777" w:rsidR="00ED7EB9" w:rsidRPr="00CF4DCA" w:rsidRDefault="00ED7EB9" w:rsidP="005901BA">
            <w:pPr>
              <w:pStyle w:val="Plattetekst"/>
              <w:rPr>
                <w:color w:val="0432FF"/>
                <w:lang w:val="nl-NL"/>
              </w:rPr>
            </w:pPr>
          </w:p>
        </w:tc>
        <w:tc>
          <w:tcPr>
            <w:tcW w:w="1383" w:type="dxa"/>
            <w:shd w:val="clear" w:color="auto" w:fill="auto"/>
          </w:tcPr>
          <w:p w14:paraId="2B1F0B6F" w14:textId="77777777" w:rsidR="00ED7EB9" w:rsidRPr="00CF4DCA" w:rsidRDefault="00ED7EB9" w:rsidP="005901BA">
            <w:pPr>
              <w:pStyle w:val="Plattetekst"/>
              <w:rPr>
                <w:color w:val="0432FF"/>
                <w:lang w:val="nl-NL"/>
              </w:rPr>
            </w:pPr>
          </w:p>
        </w:tc>
      </w:tr>
    </w:tbl>
    <w:bookmarkEnd w:id="29"/>
    <w:p w14:paraId="4FAD1791" w14:textId="77777777" w:rsidR="00ED7EB9" w:rsidRPr="00CF4DCA" w:rsidRDefault="00ED7EB9" w:rsidP="005901BA">
      <w:pPr>
        <w:pStyle w:val="Plattetekst"/>
        <w:rPr>
          <w:color w:val="0432FF"/>
          <w:lang w:val="nl-NL"/>
        </w:rPr>
      </w:pPr>
      <w:r w:rsidRPr="00CF4DCA">
        <w:rPr>
          <w:color w:val="0432FF"/>
          <w:lang w:val="nl-NL"/>
        </w:rPr>
        <w:t>*Deze pagina’s kunnen opgenomen zijn in de hoofdpagina.</w:t>
      </w:r>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0394FA97" w:rsidR="00ED7EB9" w:rsidRPr="00CF4DCA" w:rsidRDefault="002D16BB" w:rsidP="005901BA">
      <w:pPr>
        <w:pStyle w:val="Kop1"/>
        <w:rPr>
          <w:lang w:val="nl-NL"/>
        </w:rPr>
      </w:pPr>
      <w:bookmarkStart w:id="30" w:name="_Toc443567051"/>
      <w:bookmarkStart w:id="31" w:name="_Toc470773235"/>
      <w:r w:rsidRPr="00CF4DCA">
        <w:rPr>
          <w:lang w:val="nl-NL"/>
        </w:rPr>
        <w:t>Pagina- en formulieron</w:t>
      </w:r>
      <w:r w:rsidR="00ED7EB9" w:rsidRPr="00CF4DCA">
        <w:rPr>
          <w:lang w:val="nl-NL"/>
        </w:rPr>
        <w:t>twerp</w:t>
      </w:r>
      <w:bookmarkEnd w:id="30"/>
      <w:bookmarkEnd w:id="31"/>
    </w:p>
    <w:p w14:paraId="6A01283E" w14:textId="77777777" w:rsidR="000C51C9" w:rsidRPr="00CF4DCA" w:rsidRDefault="000C51C9" w:rsidP="002D16BB">
      <w:pPr>
        <w:pStyle w:val="Platteteks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Platteteks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32"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Kop2"/>
        <w:rPr>
          <w:lang w:val="nl-NL"/>
        </w:rPr>
      </w:pPr>
      <w:bookmarkStart w:id="33" w:name="_Toc470773236"/>
      <w:bookmarkEnd w:id="32"/>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33"/>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jstalinea"/>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jstalinea"/>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jstalinea"/>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r w:rsidRPr="00CF4DCA">
        <w:rPr>
          <w:rFonts w:ascii="Cambria" w:eastAsiaTheme="minorEastAsia" w:hAnsi="Cambria"/>
          <w:i/>
          <w:color w:val="00B050"/>
          <w:lang w:val="nl-NL" w:eastAsia="nl-NL"/>
        </w:rPr>
        <w:t>home-pagina</w:t>
      </w:r>
      <w:proofErr w:type="spellEnd"/>
    </w:p>
    <w:p w14:paraId="24474CBD"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jstalinea"/>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r w:rsidRPr="00CF4DCA">
        <w:rPr>
          <w:rFonts w:ascii="Cambria" w:hAnsi="Cambria"/>
          <w:i/>
          <w:color w:val="00B050"/>
          <w:lang w:val="nl-NL"/>
        </w:rPr>
        <w:t>home-pagina</w:t>
      </w:r>
      <w:proofErr w:type="spell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lang w:val="en-GB" w:eastAsia="en-GB"/>
        </w:rPr>
        <w:lastRenderedPageBreak/>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Kop2"/>
        <w:rPr>
          <w:lang w:val="nl-NL"/>
        </w:rPr>
      </w:pPr>
      <w:bookmarkStart w:id="34" w:name="_Toc470770547"/>
      <w:bookmarkStart w:id="35" w:name="_Toc470773237"/>
      <w:bookmarkStart w:id="36" w:name="_Toc470770548"/>
      <w:bookmarkStart w:id="37" w:name="_Toc470773238"/>
      <w:bookmarkStart w:id="38" w:name="_Toc470770549"/>
      <w:bookmarkStart w:id="39" w:name="_Toc470773239"/>
      <w:bookmarkStart w:id="40" w:name="_Toc470770550"/>
      <w:bookmarkStart w:id="41" w:name="_Toc470773240"/>
      <w:bookmarkStart w:id="42" w:name="_Toc470770551"/>
      <w:bookmarkStart w:id="43" w:name="_Toc470773241"/>
      <w:bookmarkStart w:id="44" w:name="_Toc470770552"/>
      <w:bookmarkStart w:id="45" w:name="_Toc470773242"/>
      <w:bookmarkStart w:id="46" w:name="_Toc470770553"/>
      <w:bookmarkStart w:id="47" w:name="_Toc470773243"/>
      <w:bookmarkStart w:id="48" w:name="_Toc470770554"/>
      <w:bookmarkStart w:id="49" w:name="_Toc470773244"/>
      <w:bookmarkStart w:id="50" w:name="_Toc470770555"/>
      <w:bookmarkStart w:id="51" w:name="_Toc470773245"/>
      <w:bookmarkStart w:id="52" w:name="_Toc470770556"/>
      <w:bookmarkStart w:id="53" w:name="_Toc470773246"/>
      <w:bookmarkStart w:id="54" w:name="_Toc470770557"/>
      <w:bookmarkStart w:id="55" w:name="_Toc470773247"/>
      <w:bookmarkStart w:id="56" w:name="_Toc314166382"/>
      <w:bookmarkStart w:id="57" w:name="_Toc443570613"/>
      <w:bookmarkStart w:id="58" w:name="_Toc47077324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CF4DCA">
        <w:rPr>
          <w:lang w:val="nl-NL"/>
        </w:rPr>
        <w:t>Formulierontwerp</w:t>
      </w:r>
      <w:bookmarkEnd w:id="56"/>
      <w:bookmarkEnd w:id="57"/>
      <w:bookmarkEnd w:id="58"/>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jstalinea"/>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lang w:val="en-GB" w:eastAsia="en-GB"/>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77777777" w:rsidR="002D16BB" w:rsidRPr="00CF4DCA" w:rsidRDefault="002D16BB" w:rsidP="002D16BB">
      <w:pPr>
        <w:pStyle w:val="Kop1"/>
        <w:rPr>
          <w:lang w:val="nl-NL"/>
        </w:rPr>
      </w:pPr>
      <w:bookmarkStart w:id="59" w:name="_Toc470773249"/>
      <w:r w:rsidRPr="00CF4DCA">
        <w:rPr>
          <w:lang w:val="nl-NL"/>
        </w:rPr>
        <w:t>Grafisch Ontwerp</w:t>
      </w:r>
      <w:bookmarkEnd w:id="59"/>
    </w:p>
    <w:p w14:paraId="7F49A187" w14:textId="77777777" w:rsidR="0058151B" w:rsidRPr="00CF4DCA" w:rsidRDefault="0058151B" w:rsidP="0058151B">
      <w:pPr>
        <w:pStyle w:val="Plattetekst"/>
        <w:rPr>
          <w:lang w:val="nl-NL"/>
        </w:rPr>
      </w:pPr>
    </w:p>
    <w:p w14:paraId="2A3C5247" w14:textId="2C2CFECA" w:rsidR="0058151B" w:rsidRPr="00CF4DCA" w:rsidRDefault="0058151B" w:rsidP="0058151B">
      <w:pPr>
        <w:pStyle w:val="Platteteks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in </w:t>
      </w:r>
      <w:r w:rsidR="00794D0E" w:rsidRPr="00CF4DCA">
        <w:rPr>
          <w:i/>
          <w:color w:val="00B050"/>
          <w:lang w:val="nl-NL"/>
        </w:rPr>
        <w:t xml:space="preserve"> de projectopdracht.</w:t>
      </w:r>
    </w:p>
    <w:p w14:paraId="23E52EAC" w14:textId="77777777" w:rsidR="0058151B" w:rsidRPr="00CF4DCA" w:rsidRDefault="0058151B" w:rsidP="005901BA">
      <w:pPr>
        <w:pStyle w:val="Plattetekst"/>
        <w:rPr>
          <w:i/>
          <w:color w:val="00B050"/>
          <w:lang w:val="nl-NL"/>
        </w:rPr>
      </w:pPr>
    </w:p>
    <w:p w14:paraId="563E8FAD" w14:textId="712D4D55" w:rsidR="00ED7EB9" w:rsidRPr="00CF4DCA" w:rsidRDefault="00ED7EB9" w:rsidP="005901BA">
      <w:pPr>
        <w:pStyle w:val="Platteteks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Plattetekst"/>
        <w:rPr>
          <w:lang w:val="nl-NL"/>
        </w:rPr>
      </w:pPr>
    </w:p>
    <w:p w14:paraId="73CBE6C5" w14:textId="152CC279" w:rsidR="00794D0E" w:rsidRPr="00CF4DCA" w:rsidRDefault="00ED7EB9" w:rsidP="005901BA">
      <w:pPr>
        <w:pStyle w:val="Platteteks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Plattetekst"/>
        <w:rPr>
          <w:color w:val="0432FF"/>
          <w:lang w:val="nl-NL"/>
        </w:rPr>
      </w:pPr>
    </w:p>
    <w:p w14:paraId="540FC70E" w14:textId="70611AE2" w:rsidR="00ED7EB9" w:rsidRPr="00CF4DCA" w:rsidRDefault="00ED7EB9" w:rsidP="005901BA">
      <w:pPr>
        <w:pStyle w:val="Platteteks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Platteteks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F74C9" w14:textId="77777777" w:rsidR="00FB0A23" w:rsidRDefault="00FB0A23">
      <w:r>
        <w:separator/>
      </w:r>
    </w:p>
  </w:endnote>
  <w:endnote w:type="continuationSeparator" w:id="0">
    <w:p w14:paraId="4186E5E8" w14:textId="77777777" w:rsidR="00FB0A23" w:rsidRDefault="00FB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EA34E4">
      <w:rPr>
        <w:rStyle w:val="Paginanummer"/>
        <w:noProof/>
      </w:rPr>
      <w:t>6</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1303BE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1C849" w14:textId="77777777" w:rsidR="00FB0A23" w:rsidRDefault="00FB0A23">
      <w:r>
        <w:separator/>
      </w:r>
    </w:p>
  </w:footnote>
  <w:footnote w:type="continuationSeparator" w:id="0">
    <w:p w14:paraId="0E34E7E8" w14:textId="77777777" w:rsidR="00FB0A23" w:rsidRDefault="00FB0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9BD5CFF"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ko Meijers">
    <w15:presenceInfo w15:providerId="Windows Live" w15:userId="80a9babb01424d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41C8"/>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11683"/>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1053"/>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736C"/>
    <w:rsid w:val="00651AE1"/>
    <w:rsid w:val="00653735"/>
    <w:rsid w:val="00654A84"/>
    <w:rsid w:val="00662B1A"/>
    <w:rsid w:val="00684B45"/>
    <w:rsid w:val="006A400D"/>
    <w:rsid w:val="006D0893"/>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4498"/>
    <w:rsid w:val="00A0358B"/>
    <w:rsid w:val="00A0596B"/>
    <w:rsid w:val="00A20ABE"/>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57B59"/>
    <w:rsid w:val="00E81B05"/>
    <w:rsid w:val="00EA34E4"/>
    <w:rsid w:val="00EC3421"/>
    <w:rsid w:val="00ED7EB9"/>
    <w:rsid w:val="00F01774"/>
    <w:rsid w:val="00F12825"/>
    <w:rsid w:val="00F21930"/>
    <w:rsid w:val="00F54C1C"/>
    <w:rsid w:val="00F564B3"/>
    <w:rsid w:val="00F703EC"/>
    <w:rsid w:val="00F85201"/>
    <w:rsid w:val="00FA141D"/>
    <w:rsid w:val="00FB0A23"/>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6ACD136D-11EA-4840-91C8-59CDF2D4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8B15-3997-4B8E-AD24-DC6FC76AC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2414</Words>
  <Characters>13764</Characters>
  <Application>Microsoft Office Word</Application>
  <DocSecurity>0</DocSecurity>
  <Lines>114</Lines>
  <Paragraphs>32</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Dieko Meijers</cp:lastModifiedBy>
  <cp:revision>1</cp:revision>
  <cp:lastPrinted>2016-03-24T11:02:00Z</cp:lastPrinted>
  <dcterms:created xsi:type="dcterms:W3CDTF">2017-05-16T11:06:00Z</dcterms:created>
  <dcterms:modified xsi:type="dcterms:W3CDTF">2017-05-17T07:42:00Z</dcterms:modified>
</cp:coreProperties>
</file>